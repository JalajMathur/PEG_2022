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F1AA5" w14:textId="77777777" w:rsidR="00AA5520" w:rsidRPr="003571AA" w:rsidRDefault="00AA5520" w:rsidP="00677DC3">
      <w:pPr>
        <w:pStyle w:val="Title"/>
        <w:rPr>
          <w:rFonts w:ascii="Arial" w:hAnsi="Arial" w:cs="Arial"/>
          <w:sz w:val="22"/>
          <w:szCs w:val="22"/>
        </w:rPr>
      </w:pPr>
      <w:r w:rsidRPr="003571AA">
        <w:rPr>
          <w:rFonts w:ascii="Arial" w:hAnsi="Arial" w:cs="Arial"/>
          <w:sz w:val="22"/>
          <w:szCs w:val="22"/>
        </w:rPr>
        <w:t xml:space="preserve">MUTUAL </w:t>
      </w:r>
      <w:r w:rsidR="00C97CFB" w:rsidRPr="003571AA">
        <w:rPr>
          <w:rFonts w:ascii="Arial" w:hAnsi="Arial" w:cs="Arial"/>
          <w:sz w:val="22"/>
          <w:szCs w:val="22"/>
        </w:rPr>
        <w:t>NON-</w:t>
      </w:r>
      <w:r w:rsidRPr="003571AA">
        <w:rPr>
          <w:rFonts w:ascii="Arial" w:hAnsi="Arial" w:cs="Arial"/>
          <w:sz w:val="22"/>
          <w:szCs w:val="22"/>
        </w:rPr>
        <w:t>DISCLOSURE AGREEMENT</w:t>
      </w:r>
    </w:p>
    <w:p w14:paraId="0E7E14D8" w14:textId="77777777" w:rsidR="00AA5520" w:rsidRPr="003571AA" w:rsidRDefault="00AA5520">
      <w:pPr>
        <w:tabs>
          <w:tab w:val="left" w:pos="576"/>
          <w:tab w:val="left" w:pos="1296"/>
          <w:tab w:val="left" w:pos="2016"/>
        </w:tabs>
        <w:rPr>
          <w:rFonts w:ascii="Arial" w:hAnsi="Arial" w:cs="Arial"/>
          <w:b/>
          <w:sz w:val="22"/>
          <w:szCs w:val="22"/>
        </w:rPr>
      </w:pPr>
    </w:p>
    <w:p w14:paraId="15F26156" w14:textId="65A31210" w:rsidR="00B76783" w:rsidRPr="003571AA" w:rsidRDefault="009932EF" w:rsidP="00580F0F">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2F468D" w:rsidRPr="003571AA">
        <w:rPr>
          <w:rFonts w:ascii="Arial" w:hAnsi="Arial" w:cs="Arial"/>
          <w:sz w:val="22"/>
          <w:szCs w:val="22"/>
        </w:rPr>
        <w:t>This</w:t>
      </w:r>
      <w:r w:rsidR="00C97CFB" w:rsidRPr="003571AA">
        <w:rPr>
          <w:rFonts w:ascii="Arial" w:hAnsi="Arial" w:cs="Arial"/>
          <w:sz w:val="22"/>
          <w:szCs w:val="22"/>
        </w:rPr>
        <w:t xml:space="preserve"> Mutual Non-Disclosure Agreement (“</w:t>
      </w:r>
      <w:r w:rsidR="00C97CFB" w:rsidRPr="003571AA">
        <w:rPr>
          <w:rFonts w:ascii="Arial" w:hAnsi="Arial" w:cs="Arial"/>
          <w:sz w:val="22"/>
          <w:szCs w:val="22"/>
          <w:u w:val="single"/>
        </w:rPr>
        <w:t>Agreement</w:t>
      </w:r>
      <w:r w:rsidR="00C97CFB" w:rsidRPr="003571AA">
        <w:rPr>
          <w:rFonts w:ascii="Arial" w:hAnsi="Arial" w:cs="Arial"/>
          <w:sz w:val="22"/>
          <w:szCs w:val="22"/>
        </w:rPr>
        <w:t>”)</w:t>
      </w:r>
      <w:r w:rsidR="00373A18">
        <w:rPr>
          <w:rFonts w:ascii="Arial" w:hAnsi="Arial" w:cs="Arial"/>
          <w:sz w:val="22"/>
          <w:szCs w:val="22"/>
        </w:rPr>
        <w:t xml:space="preserve"> </w:t>
      </w:r>
      <w:r w:rsidR="002F468D" w:rsidRPr="003571AA">
        <w:rPr>
          <w:rFonts w:ascii="Arial" w:hAnsi="Arial" w:cs="Arial"/>
          <w:sz w:val="22"/>
          <w:szCs w:val="22"/>
        </w:rPr>
        <w:t xml:space="preserve">is </w:t>
      </w:r>
      <w:r w:rsidR="0071519B">
        <w:rPr>
          <w:rFonts w:ascii="Arial" w:hAnsi="Arial" w:cs="Arial"/>
          <w:sz w:val="22"/>
          <w:szCs w:val="22"/>
        </w:rPr>
        <w:t>effective from</w:t>
      </w:r>
      <w:r w:rsidR="00360869">
        <w:rPr>
          <w:rFonts w:ascii="Arial" w:hAnsi="Arial" w:cs="Arial"/>
          <w:sz w:val="22"/>
          <w:szCs w:val="22"/>
        </w:rPr>
        <w:t xml:space="preserve"> </w:t>
      </w:r>
      <w:r w:rsidR="00373A18">
        <w:rPr>
          <w:rFonts w:ascii="Arial" w:hAnsi="Arial" w:cs="Arial"/>
          <w:sz w:val="22"/>
          <w:szCs w:val="22"/>
        </w:rPr>
        <w:t>July</w:t>
      </w:r>
      <w:r w:rsidR="00360869">
        <w:rPr>
          <w:rFonts w:ascii="Arial" w:hAnsi="Arial" w:cs="Arial"/>
          <w:sz w:val="22"/>
          <w:szCs w:val="22"/>
        </w:rPr>
        <w:t xml:space="preserve"> </w:t>
      </w:r>
      <w:r w:rsidR="0099669F">
        <w:rPr>
          <w:rFonts w:ascii="Arial" w:hAnsi="Arial" w:cs="Arial"/>
          <w:sz w:val="22"/>
          <w:szCs w:val="22"/>
        </w:rPr>
        <w:t>1</w:t>
      </w:r>
      <w:r w:rsidR="00BA67F8">
        <w:rPr>
          <w:rFonts w:ascii="Arial" w:hAnsi="Arial" w:cs="Arial"/>
          <w:sz w:val="22"/>
          <w:szCs w:val="22"/>
        </w:rPr>
        <w:t>, 201</w:t>
      </w:r>
      <w:r w:rsidR="00373A18">
        <w:rPr>
          <w:rFonts w:ascii="Arial" w:hAnsi="Arial" w:cs="Arial"/>
          <w:sz w:val="22"/>
          <w:szCs w:val="22"/>
        </w:rPr>
        <w:t>7</w:t>
      </w:r>
      <w:r w:rsidR="004778AC" w:rsidRPr="003571AA">
        <w:rPr>
          <w:rFonts w:ascii="Arial" w:hAnsi="Arial" w:cs="Arial"/>
          <w:sz w:val="22"/>
          <w:szCs w:val="22"/>
        </w:rPr>
        <w:t xml:space="preserve"> (“Effective Date”) </w:t>
      </w:r>
      <w:r w:rsidRPr="003571AA">
        <w:rPr>
          <w:rFonts w:ascii="Arial" w:hAnsi="Arial" w:cs="Arial"/>
          <w:sz w:val="22"/>
          <w:szCs w:val="22"/>
        </w:rPr>
        <w:t xml:space="preserve">between </w:t>
      </w:r>
      <w:r w:rsidR="00373A18">
        <w:rPr>
          <w:rFonts w:ascii="Arial" w:hAnsi="Arial" w:cs="Arial"/>
          <w:b/>
          <w:sz w:val="22"/>
          <w:szCs w:val="22"/>
        </w:rPr>
        <w:t xml:space="preserve">Runtime Software Private Limited </w:t>
      </w:r>
      <w:r w:rsidR="00373A18" w:rsidRPr="00373A18">
        <w:rPr>
          <w:rFonts w:ascii="Arial" w:hAnsi="Arial" w:cs="Arial"/>
          <w:sz w:val="22"/>
          <w:szCs w:val="22"/>
        </w:rPr>
        <w:t>(hereinafter referred to as ‘Developer’)</w:t>
      </w:r>
      <w:r w:rsidR="00292349" w:rsidRPr="003571AA">
        <w:rPr>
          <w:rFonts w:ascii="Arial" w:hAnsi="Arial" w:cs="Arial"/>
          <w:sz w:val="22"/>
          <w:szCs w:val="22"/>
        </w:rPr>
        <w:t xml:space="preserve">, having its registered office at </w:t>
      </w:r>
      <w:r w:rsidR="00373A18">
        <w:rPr>
          <w:rFonts w:ascii="Arial" w:hAnsi="Arial" w:cs="Arial"/>
          <w:sz w:val="22"/>
          <w:szCs w:val="22"/>
        </w:rPr>
        <w:t xml:space="preserve">23/48, </w:t>
      </w:r>
      <w:proofErr w:type="spellStart"/>
      <w:r w:rsidR="00373A18">
        <w:rPr>
          <w:rFonts w:ascii="Arial" w:hAnsi="Arial" w:cs="Arial"/>
          <w:sz w:val="22"/>
          <w:szCs w:val="22"/>
        </w:rPr>
        <w:t>Mansarovar</w:t>
      </w:r>
      <w:proofErr w:type="spellEnd"/>
      <w:r w:rsidR="00360869" w:rsidRPr="00360869">
        <w:rPr>
          <w:rFonts w:ascii="Arial" w:hAnsi="Arial" w:cs="Arial"/>
          <w:sz w:val="22"/>
          <w:szCs w:val="22"/>
        </w:rPr>
        <w:t>, Jaipur - 3020</w:t>
      </w:r>
      <w:r w:rsidR="00373A18">
        <w:rPr>
          <w:rFonts w:ascii="Arial" w:hAnsi="Arial" w:cs="Arial"/>
          <w:sz w:val="22"/>
          <w:szCs w:val="22"/>
        </w:rPr>
        <w:t>20</w:t>
      </w:r>
      <w:r w:rsidRPr="003571AA">
        <w:rPr>
          <w:rFonts w:ascii="Arial" w:hAnsi="Arial" w:cs="Arial"/>
          <w:sz w:val="22"/>
          <w:szCs w:val="22"/>
        </w:rPr>
        <w:t xml:space="preserve"> an</w:t>
      </w:r>
      <w:r w:rsidR="00E4266B">
        <w:rPr>
          <w:rFonts w:ascii="Arial" w:hAnsi="Arial" w:cs="Arial"/>
          <w:sz w:val="22"/>
          <w:szCs w:val="22"/>
        </w:rPr>
        <w:t xml:space="preserve">d </w:t>
      </w:r>
      <w:r w:rsidR="00D55437" w:rsidRPr="00D55437">
        <w:rPr>
          <w:rFonts w:ascii="Arial" w:hAnsi="Arial" w:cs="Arial"/>
          <w:b/>
          <w:sz w:val="22"/>
          <w:szCs w:val="22"/>
          <w:highlight w:val="yellow"/>
        </w:rPr>
        <w:t>&lt;Client Name&gt;</w:t>
      </w:r>
      <w:r w:rsidR="00373A18">
        <w:rPr>
          <w:rFonts w:ascii="Arial" w:hAnsi="Arial" w:cs="Arial"/>
          <w:b/>
          <w:sz w:val="22"/>
          <w:szCs w:val="22"/>
        </w:rPr>
        <w:t xml:space="preserve"> </w:t>
      </w:r>
      <w:r w:rsidR="00373A18" w:rsidRPr="00373A18">
        <w:rPr>
          <w:rFonts w:ascii="Arial" w:hAnsi="Arial" w:cs="Arial"/>
          <w:sz w:val="22"/>
          <w:szCs w:val="22"/>
        </w:rPr>
        <w:t>(</w:t>
      </w:r>
      <w:r w:rsidR="00373A18">
        <w:rPr>
          <w:rFonts w:ascii="Arial" w:hAnsi="Arial" w:cs="Arial"/>
          <w:sz w:val="22"/>
          <w:szCs w:val="22"/>
        </w:rPr>
        <w:t>hereinafter referred to as ‘Client’)</w:t>
      </w:r>
      <w:r w:rsidR="00292349" w:rsidRPr="003571AA">
        <w:rPr>
          <w:rFonts w:ascii="Arial" w:hAnsi="Arial" w:cs="Arial"/>
          <w:sz w:val="22"/>
          <w:szCs w:val="22"/>
        </w:rPr>
        <w:t>,</w:t>
      </w:r>
      <w:r w:rsidR="00360869">
        <w:rPr>
          <w:rFonts w:ascii="Arial" w:hAnsi="Arial" w:cs="Arial"/>
          <w:sz w:val="22"/>
          <w:szCs w:val="22"/>
        </w:rPr>
        <w:t xml:space="preserve"> having its corporate</w:t>
      </w:r>
      <w:r w:rsidR="00292349" w:rsidRPr="003571AA">
        <w:rPr>
          <w:rFonts w:ascii="Arial" w:hAnsi="Arial" w:cs="Arial"/>
          <w:sz w:val="22"/>
          <w:szCs w:val="22"/>
        </w:rPr>
        <w:t xml:space="preserve"> office at</w:t>
      </w:r>
      <w:r w:rsidR="00DD09A3">
        <w:rPr>
          <w:rFonts w:ascii="Arial" w:hAnsi="Arial" w:cs="Arial"/>
          <w:sz w:val="22"/>
          <w:szCs w:val="22"/>
        </w:rPr>
        <w:t xml:space="preserve"> </w:t>
      </w:r>
      <w:r w:rsidR="00D55437" w:rsidRPr="00D55437">
        <w:rPr>
          <w:rFonts w:ascii="Arial" w:hAnsi="Arial" w:cs="Arial"/>
          <w:sz w:val="22"/>
          <w:szCs w:val="22"/>
          <w:highlight w:val="yellow"/>
        </w:rPr>
        <w:t>&lt;Client Office Address&gt;</w:t>
      </w:r>
      <w:r w:rsidR="00A845D0" w:rsidRPr="003571AA">
        <w:rPr>
          <w:rFonts w:ascii="Arial" w:hAnsi="Arial" w:cs="Arial"/>
          <w:sz w:val="22"/>
          <w:szCs w:val="22"/>
        </w:rPr>
        <w:t>.</w:t>
      </w:r>
      <w:r w:rsidR="00373A18">
        <w:rPr>
          <w:rFonts w:ascii="Arial" w:hAnsi="Arial" w:cs="Arial"/>
          <w:sz w:val="22"/>
          <w:szCs w:val="22"/>
        </w:rPr>
        <w:t xml:space="preserve"> The ‘Developer’ </w:t>
      </w:r>
      <w:r w:rsidR="00B76783" w:rsidRPr="00B76783">
        <w:rPr>
          <w:rFonts w:ascii="Arial" w:hAnsi="Arial" w:cs="Arial"/>
          <w:sz w:val="22"/>
          <w:szCs w:val="22"/>
        </w:rPr>
        <w:t xml:space="preserve">and </w:t>
      </w:r>
      <w:r w:rsidR="00373A18">
        <w:rPr>
          <w:rFonts w:ascii="Arial" w:hAnsi="Arial" w:cs="Arial"/>
          <w:sz w:val="22"/>
          <w:szCs w:val="22"/>
        </w:rPr>
        <w:t>the ‘Client’</w:t>
      </w:r>
      <w:r w:rsidR="00B76783" w:rsidRPr="00B76783">
        <w:rPr>
          <w:rFonts w:ascii="Arial" w:hAnsi="Arial" w:cs="Arial"/>
          <w:sz w:val="22"/>
          <w:szCs w:val="22"/>
        </w:rPr>
        <w:t xml:space="preserve"> are hereinafter collectively referred to as “</w:t>
      </w:r>
      <w:r w:rsidR="00B76783" w:rsidRPr="00B76783">
        <w:rPr>
          <w:rFonts w:ascii="Arial" w:hAnsi="Arial" w:cs="Arial"/>
          <w:sz w:val="22"/>
          <w:szCs w:val="22"/>
          <w:u w:val="single"/>
        </w:rPr>
        <w:t>Parties</w:t>
      </w:r>
      <w:r w:rsidR="00B76783" w:rsidRPr="00B76783">
        <w:rPr>
          <w:rFonts w:ascii="Arial" w:hAnsi="Arial" w:cs="Arial"/>
          <w:sz w:val="22"/>
          <w:szCs w:val="22"/>
        </w:rPr>
        <w:t>”, individually as “</w:t>
      </w:r>
      <w:r w:rsidR="00B76783" w:rsidRPr="00B76783">
        <w:rPr>
          <w:rFonts w:ascii="Arial" w:hAnsi="Arial" w:cs="Arial"/>
          <w:sz w:val="22"/>
          <w:szCs w:val="22"/>
          <w:u w:val="single"/>
        </w:rPr>
        <w:t>Party</w:t>
      </w:r>
      <w:r w:rsidR="00B76783" w:rsidRPr="00B76783">
        <w:rPr>
          <w:rFonts w:ascii="Arial" w:hAnsi="Arial" w:cs="Arial"/>
          <w:sz w:val="22"/>
          <w:szCs w:val="22"/>
        </w:rPr>
        <w:t>”.</w:t>
      </w:r>
    </w:p>
    <w:p w14:paraId="0E8CE2EF" w14:textId="77777777" w:rsidR="00A845D0" w:rsidRPr="003571AA" w:rsidRDefault="00A845D0" w:rsidP="0033055C">
      <w:pPr>
        <w:tabs>
          <w:tab w:val="left" w:pos="576"/>
          <w:tab w:val="left" w:pos="1296"/>
          <w:tab w:val="left" w:pos="2016"/>
        </w:tabs>
        <w:jc w:val="both"/>
        <w:rPr>
          <w:rFonts w:ascii="Arial" w:hAnsi="Arial" w:cs="Arial"/>
          <w:sz w:val="22"/>
          <w:szCs w:val="22"/>
        </w:rPr>
      </w:pPr>
    </w:p>
    <w:p w14:paraId="4DEA9143" w14:textId="77777777" w:rsidR="00A845D0" w:rsidRPr="003571AA" w:rsidRDefault="00A845D0" w:rsidP="0033055C">
      <w:pPr>
        <w:tabs>
          <w:tab w:val="left" w:pos="576"/>
          <w:tab w:val="left" w:pos="1296"/>
          <w:tab w:val="left" w:pos="2016"/>
        </w:tabs>
        <w:jc w:val="both"/>
        <w:rPr>
          <w:rFonts w:ascii="Arial" w:hAnsi="Arial" w:cs="Arial"/>
          <w:sz w:val="22"/>
          <w:szCs w:val="22"/>
        </w:rPr>
      </w:pPr>
      <w:r w:rsidRPr="003571AA">
        <w:rPr>
          <w:rFonts w:ascii="Arial" w:hAnsi="Arial" w:cs="Arial"/>
          <w:b/>
          <w:sz w:val="22"/>
          <w:szCs w:val="22"/>
        </w:rPr>
        <w:tab/>
      </w:r>
      <w:r w:rsidR="0043342F" w:rsidRPr="003571AA">
        <w:rPr>
          <w:rFonts w:ascii="Arial" w:hAnsi="Arial" w:cs="Arial"/>
          <w:b/>
          <w:sz w:val="22"/>
          <w:szCs w:val="22"/>
        </w:rPr>
        <w:t>Whereas</w:t>
      </w:r>
      <w:r w:rsidRPr="003571AA">
        <w:rPr>
          <w:rFonts w:ascii="Arial" w:hAnsi="Arial" w:cs="Arial"/>
          <w:sz w:val="22"/>
          <w:szCs w:val="22"/>
        </w:rPr>
        <w:t xml:space="preserve">, the </w:t>
      </w:r>
      <w:r w:rsidR="00B76783">
        <w:rPr>
          <w:rFonts w:ascii="Arial" w:hAnsi="Arial" w:cs="Arial"/>
          <w:sz w:val="22"/>
          <w:szCs w:val="22"/>
        </w:rPr>
        <w:t>P</w:t>
      </w:r>
      <w:r w:rsidRPr="003571AA">
        <w:rPr>
          <w:rFonts w:ascii="Arial" w:hAnsi="Arial" w:cs="Arial"/>
          <w:sz w:val="22"/>
          <w:szCs w:val="22"/>
        </w:rPr>
        <w:t xml:space="preserve">arties wish to hold </w:t>
      </w:r>
      <w:r w:rsidR="00425EE6" w:rsidRPr="003571AA">
        <w:rPr>
          <w:rFonts w:ascii="Arial" w:hAnsi="Arial" w:cs="Arial"/>
          <w:sz w:val="22"/>
          <w:szCs w:val="22"/>
        </w:rPr>
        <w:t>discussions</w:t>
      </w:r>
      <w:r w:rsidRPr="003571AA">
        <w:rPr>
          <w:rFonts w:ascii="Arial" w:hAnsi="Arial" w:cs="Arial"/>
          <w:sz w:val="22"/>
          <w:szCs w:val="22"/>
        </w:rPr>
        <w:t xml:space="preserve"> about</w:t>
      </w:r>
      <w:bookmarkStart w:id="0" w:name="Text4"/>
      <w:r w:rsidR="00360869">
        <w:rPr>
          <w:rFonts w:ascii="Arial" w:hAnsi="Arial" w:cs="Arial"/>
          <w:sz w:val="22"/>
          <w:szCs w:val="22"/>
        </w:rPr>
        <w:t xml:space="preserve"> </w:t>
      </w:r>
      <w:bookmarkEnd w:id="0"/>
      <w:r w:rsidR="00360869">
        <w:rPr>
          <w:rFonts w:ascii="Arial" w:hAnsi="Arial" w:cs="Arial"/>
          <w:sz w:val="22"/>
          <w:szCs w:val="22"/>
        </w:rPr>
        <w:t>Software development for R&amp;D management</w:t>
      </w:r>
      <w:r w:rsidR="00373A18">
        <w:rPr>
          <w:rFonts w:ascii="Arial" w:hAnsi="Arial" w:cs="Arial"/>
          <w:sz w:val="22"/>
          <w:szCs w:val="22"/>
        </w:rPr>
        <w:t xml:space="preserve"> </w:t>
      </w:r>
      <w:r w:rsidR="00FC3C43" w:rsidRPr="003571AA">
        <w:rPr>
          <w:rFonts w:ascii="Arial" w:hAnsi="Arial" w:cs="Arial"/>
          <w:sz w:val="22"/>
          <w:szCs w:val="22"/>
        </w:rPr>
        <w:t>(</w:t>
      </w:r>
      <w:r w:rsidR="002E6588" w:rsidRPr="003571AA">
        <w:rPr>
          <w:rFonts w:ascii="Arial" w:hAnsi="Arial" w:cs="Arial"/>
          <w:sz w:val="22"/>
          <w:szCs w:val="22"/>
        </w:rPr>
        <w:t xml:space="preserve">collectively, the </w:t>
      </w:r>
      <w:r w:rsidR="00FC3C43" w:rsidRPr="003571AA">
        <w:rPr>
          <w:rFonts w:ascii="Arial" w:hAnsi="Arial" w:cs="Arial"/>
          <w:sz w:val="22"/>
          <w:szCs w:val="22"/>
        </w:rPr>
        <w:t>“</w:t>
      </w:r>
      <w:r w:rsidR="00FC3C43" w:rsidRPr="003571AA">
        <w:rPr>
          <w:rFonts w:ascii="Arial" w:hAnsi="Arial" w:cs="Arial"/>
          <w:sz w:val="22"/>
          <w:szCs w:val="22"/>
          <w:u w:val="single"/>
        </w:rPr>
        <w:t>Purpose</w:t>
      </w:r>
      <w:r w:rsidR="00FC3C43" w:rsidRPr="003571AA">
        <w:rPr>
          <w:rFonts w:ascii="Arial" w:hAnsi="Arial" w:cs="Arial"/>
          <w:sz w:val="22"/>
          <w:szCs w:val="22"/>
        </w:rPr>
        <w:t xml:space="preserve">”); </w:t>
      </w:r>
    </w:p>
    <w:p w14:paraId="3AD39826"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6280B7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43342F" w:rsidRPr="003571AA">
        <w:rPr>
          <w:rFonts w:ascii="Arial" w:hAnsi="Arial" w:cs="Arial"/>
          <w:b/>
          <w:sz w:val="22"/>
          <w:szCs w:val="22"/>
        </w:rPr>
        <w:t>Whereas</w:t>
      </w:r>
      <w:r w:rsidR="006B4459">
        <w:rPr>
          <w:rFonts w:ascii="Arial" w:hAnsi="Arial" w:cs="Arial"/>
          <w:sz w:val="22"/>
          <w:szCs w:val="22"/>
        </w:rPr>
        <w:t>, 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may disclose Confidential Information, as defined herein, in the course of these </w:t>
      </w:r>
      <w:r w:rsidR="00425EE6" w:rsidRPr="003571AA">
        <w:rPr>
          <w:rFonts w:ascii="Arial" w:hAnsi="Arial" w:cs="Arial"/>
          <w:sz w:val="22"/>
          <w:szCs w:val="22"/>
        </w:rPr>
        <w:t>discussions</w:t>
      </w:r>
      <w:r w:rsidR="00360869">
        <w:rPr>
          <w:rFonts w:ascii="Arial" w:hAnsi="Arial" w:cs="Arial"/>
          <w:sz w:val="22"/>
          <w:szCs w:val="22"/>
        </w:rPr>
        <w:t xml:space="preserve"> to each other</w:t>
      </w:r>
      <w:r w:rsidRPr="003571AA">
        <w:rPr>
          <w:rFonts w:ascii="Arial" w:hAnsi="Arial" w:cs="Arial"/>
          <w:sz w:val="22"/>
          <w:szCs w:val="22"/>
        </w:rPr>
        <w:t>;</w:t>
      </w:r>
    </w:p>
    <w:p w14:paraId="7F06F7D2"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495E24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proofErr w:type="gramStart"/>
      <w:r w:rsidR="0043342F" w:rsidRPr="003571AA">
        <w:rPr>
          <w:rFonts w:ascii="Arial" w:hAnsi="Arial" w:cs="Arial"/>
          <w:b/>
          <w:sz w:val="22"/>
          <w:szCs w:val="22"/>
        </w:rPr>
        <w:t>Whereas</w:t>
      </w:r>
      <w:r w:rsidRPr="003571AA">
        <w:rPr>
          <w:rFonts w:ascii="Arial" w:hAnsi="Arial" w:cs="Arial"/>
          <w:sz w:val="22"/>
          <w:szCs w:val="22"/>
        </w:rPr>
        <w:t xml:space="preserve">,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desire to protect </w:t>
      </w:r>
      <w:r w:rsidR="00813390" w:rsidRPr="003571AA">
        <w:rPr>
          <w:rFonts w:ascii="Arial" w:hAnsi="Arial" w:cs="Arial"/>
          <w:sz w:val="22"/>
          <w:szCs w:val="22"/>
        </w:rPr>
        <w:t>the Confidential Information which may be disclosed between them.</w:t>
      </w:r>
      <w:proofErr w:type="gramEnd"/>
    </w:p>
    <w:p w14:paraId="3BA594A5" w14:textId="77777777" w:rsidR="0043342F" w:rsidRPr="003571AA" w:rsidRDefault="0043342F" w:rsidP="0033055C">
      <w:pPr>
        <w:tabs>
          <w:tab w:val="left" w:pos="576"/>
          <w:tab w:val="left" w:pos="1296"/>
          <w:tab w:val="left" w:pos="2016"/>
        </w:tabs>
        <w:jc w:val="both"/>
        <w:rPr>
          <w:rFonts w:ascii="Arial" w:hAnsi="Arial" w:cs="Arial"/>
          <w:sz w:val="22"/>
          <w:szCs w:val="22"/>
        </w:rPr>
      </w:pPr>
    </w:p>
    <w:p w14:paraId="5A4452C2" w14:textId="77777777" w:rsidR="00813390" w:rsidRPr="00B76783" w:rsidRDefault="00813390" w:rsidP="0033055C">
      <w:pPr>
        <w:tabs>
          <w:tab w:val="left" w:pos="576"/>
          <w:tab w:val="left" w:pos="1296"/>
          <w:tab w:val="left" w:pos="2016"/>
        </w:tabs>
        <w:jc w:val="both"/>
        <w:rPr>
          <w:rFonts w:ascii="Arial" w:hAnsi="Arial" w:cs="Arial"/>
          <w:b/>
          <w:sz w:val="22"/>
          <w:szCs w:val="22"/>
        </w:rPr>
      </w:pPr>
      <w:r w:rsidRPr="00B76783">
        <w:rPr>
          <w:rFonts w:ascii="Arial" w:hAnsi="Arial" w:cs="Arial"/>
          <w:b/>
          <w:sz w:val="22"/>
          <w:szCs w:val="22"/>
        </w:rPr>
        <w:tab/>
      </w:r>
      <w:r w:rsidR="00B76783" w:rsidRPr="00B76783">
        <w:rPr>
          <w:rFonts w:ascii="Arial" w:hAnsi="Arial" w:cs="Arial"/>
          <w:b/>
          <w:sz w:val="22"/>
          <w:szCs w:val="22"/>
        </w:rPr>
        <w:t>In consideration of the disclosure of Confidential Information, each Party agrees:</w:t>
      </w:r>
    </w:p>
    <w:p w14:paraId="0A27CDFF" w14:textId="77777777" w:rsidR="008649ED" w:rsidRPr="003571AA" w:rsidRDefault="008649ED" w:rsidP="0033055C">
      <w:pPr>
        <w:tabs>
          <w:tab w:val="left" w:pos="576"/>
          <w:tab w:val="left" w:pos="1296"/>
          <w:tab w:val="left" w:pos="2016"/>
        </w:tabs>
        <w:jc w:val="both"/>
        <w:rPr>
          <w:rFonts w:ascii="Arial" w:hAnsi="Arial" w:cs="Arial"/>
          <w:b/>
          <w:sz w:val="22"/>
          <w:szCs w:val="22"/>
        </w:rPr>
      </w:pPr>
    </w:p>
    <w:p w14:paraId="34166A3B" w14:textId="77777777" w:rsidR="00B76783"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Confidential Information.  </w:t>
      </w:r>
      <w:r w:rsidR="00FC3C43" w:rsidRPr="003571AA">
        <w:rPr>
          <w:rFonts w:ascii="Arial" w:hAnsi="Arial" w:cs="Arial"/>
          <w:sz w:val="22"/>
          <w:szCs w:val="22"/>
        </w:rPr>
        <w:t>“</w:t>
      </w:r>
      <w:r w:rsidR="00FC3C43" w:rsidRPr="003571AA">
        <w:rPr>
          <w:rFonts w:ascii="Arial" w:hAnsi="Arial" w:cs="Arial"/>
          <w:sz w:val="22"/>
          <w:szCs w:val="22"/>
          <w:u w:val="single"/>
        </w:rPr>
        <w:t>Confidential Information</w:t>
      </w:r>
      <w:r w:rsidR="00FC3C43" w:rsidRPr="003571AA">
        <w:rPr>
          <w:rFonts w:ascii="Arial" w:hAnsi="Arial" w:cs="Arial"/>
          <w:sz w:val="22"/>
          <w:szCs w:val="22"/>
        </w:rPr>
        <w:t xml:space="preserve">” means any and all non-public information </w:t>
      </w:r>
      <w:r w:rsidR="00D73A08">
        <w:rPr>
          <w:rFonts w:ascii="Arial" w:hAnsi="Arial" w:cs="Arial"/>
          <w:sz w:val="22"/>
          <w:szCs w:val="22"/>
        </w:rPr>
        <w:t xml:space="preserve">directly or indirectly </w:t>
      </w:r>
      <w:r w:rsidR="00FC3C43" w:rsidRPr="003571AA">
        <w:rPr>
          <w:rFonts w:ascii="Arial" w:hAnsi="Arial" w:cs="Arial"/>
          <w:sz w:val="22"/>
          <w:szCs w:val="22"/>
        </w:rPr>
        <w:t xml:space="preserve">disclosed by either </w:t>
      </w:r>
      <w:r w:rsidR="00B76783">
        <w:rPr>
          <w:rFonts w:ascii="Arial" w:hAnsi="Arial" w:cs="Arial"/>
          <w:sz w:val="22"/>
          <w:szCs w:val="22"/>
        </w:rPr>
        <w:t>Part</w:t>
      </w:r>
      <w:r w:rsidR="00FC3C43" w:rsidRPr="003571AA">
        <w:rPr>
          <w:rFonts w:ascii="Arial" w:hAnsi="Arial" w:cs="Arial"/>
          <w:sz w:val="22"/>
          <w:szCs w:val="22"/>
        </w:rPr>
        <w:t xml:space="preserve">y to the other </w:t>
      </w:r>
      <w:r w:rsidR="00094C65" w:rsidRPr="003571AA">
        <w:rPr>
          <w:rFonts w:ascii="Arial" w:hAnsi="Arial" w:cs="Arial"/>
          <w:sz w:val="22"/>
          <w:szCs w:val="22"/>
        </w:rPr>
        <w:t>for the Purpose</w:t>
      </w:r>
      <w:r w:rsidR="002E6588" w:rsidRPr="003571AA">
        <w:rPr>
          <w:rFonts w:ascii="Arial" w:hAnsi="Arial" w:cs="Arial"/>
          <w:sz w:val="22"/>
          <w:szCs w:val="22"/>
        </w:rPr>
        <w:t>,</w:t>
      </w:r>
      <w:r w:rsidR="00FC3C43" w:rsidRPr="003571AA">
        <w:rPr>
          <w:rFonts w:ascii="Arial" w:hAnsi="Arial" w:cs="Arial"/>
          <w:sz w:val="22"/>
          <w:szCs w:val="22"/>
        </w:rPr>
        <w:t xml:space="preserve"> including, without limitation, all technical information about either </w:t>
      </w:r>
      <w:r w:rsidR="00B76783">
        <w:rPr>
          <w:rFonts w:ascii="Arial" w:hAnsi="Arial" w:cs="Arial"/>
          <w:sz w:val="22"/>
          <w:szCs w:val="22"/>
        </w:rPr>
        <w:t>Part</w:t>
      </w:r>
      <w:r w:rsidR="00FC3C43" w:rsidRPr="003571AA">
        <w:rPr>
          <w:rFonts w:ascii="Arial" w:hAnsi="Arial" w:cs="Arial"/>
          <w:sz w:val="22"/>
          <w:szCs w:val="22"/>
        </w:rPr>
        <w:t xml:space="preserve">y’s products or services, product specifications, pricing, marketing, other business </w:t>
      </w:r>
      <w:r w:rsidR="004A58B2" w:rsidRPr="003571AA">
        <w:rPr>
          <w:rFonts w:ascii="Arial" w:hAnsi="Arial" w:cs="Arial"/>
          <w:sz w:val="22"/>
          <w:szCs w:val="22"/>
        </w:rPr>
        <w:t xml:space="preserve">or financial </w:t>
      </w:r>
      <w:r w:rsidR="00FC3C43" w:rsidRPr="003571AA">
        <w:rPr>
          <w:rFonts w:ascii="Arial" w:hAnsi="Arial" w:cs="Arial"/>
          <w:sz w:val="22"/>
          <w:szCs w:val="22"/>
        </w:rPr>
        <w:t xml:space="preserve">information or plans of either </w:t>
      </w:r>
      <w:r w:rsidR="00B76783">
        <w:rPr>
          <w:rFonts w:ascii="Arial" w:hAnsi="Arial" w:cs="Arial"/>
          <w:sz w:val="22"/>
          <w:szCs w:val="22"/>
        </w:rPr>
        <w:t>Part</w:t>
      </w:r>
      <w:r w:rsidR="00FC3C43" w:rsidRPr="003571AA">
        <w:rPr>
          <w:rFonts w:ascii="Arial" w:hAnsi="Arial" w:cs="Arial"/>
          <w:sz w:val="22"/>
          <w:szCs w:val="22"/>
        </w:rPr>
        <w:t>y,</w:t>
      </w:r>
      <w:r w:rsidR="00FB0243" w:rsidRPr="003571AA">
        <w:rPr>
          <w:rFonts w:ascii="Arial" w:hAnsi="Arial" w:cs="Arial"/>
          <w:sz w:val="22"/>
          <w:szCs w:val="22"/>
        </w:rPr>
        <w:t xml:space="preserve"> and</w:t>
      </w:r>
      <w:r w:rsidR="00FC3C43" w:rsidRPr="003571AA">
        <w:rPr>
          <w:rFonts w:ascii="Arial" w:hAnsi="Arial" w:cs="Arial"/>
          <w:sz w:val="22"/>
          <w:szCs w:val="22"/>
        </w:rPr>
        <w:t xml:space="preserve"> all</w:t>
      </w:r>
      <w:r w:rsidR="00FB0243" w:rsidRPr="003571AA">
        <w:rPr>
          <w:rFonts w:ascii="Arial" w:hAnsi="Arial" w:cs="Arial"/>
          <w:sz w:val="22"/>
          <w:szCs w:val="22"/>
        </w:rPr>
        <w:t xml:space="preserve"> trade secrets of either </w:t>
      </w:r>
      <w:r w:rsidR="00B76783">
        <w:rPr>
          <w:rFonts w:ascii="Arial" w:hAnsi="Arial" w:cs="Arial"/>
          <w:sz w:val="22"/>
          <w:szCs w:val="22"/>
        </w:rPr>
        <w:t>Part</w:t>
      </w:r>
      <w:r w:rsidR="00FB0243" w:rsidRPr="003571AA">
        <w:rPr>
          <w:rFonts w:ascii="Arial" w:hAnsi="Arial" w:cs="Arial"/>
          <w:sz w:val="22"/>
          <w:szCs w:val="22"/>
        </w:rPr>
        <w:t xml:space="preserve">y. </w:t>
      </w:r>
      <w:r w:rsidR="001B130A" w:rsidRPr="003571AA">
        <w:rPr>
          <w:rFonts w:ascii="Arial" w:hAnsi="Arial" w:cs="Arial"/>
          <w:sz w:val="22"/>
          <w:szCs w:val="22"/>
        </w:rPr>
        <w:t xml:space="preserve"> The Confidential Information may be transmitted orally</w:t>
      </w:r>
      <w:r w:rsidR="00B76783">
        <w:rPr>
          <w:rFonts w:ascii="Arial" w:hAnsi="Arial" w:cs="Arial"/>
          <w:sz w:val="22"/>
          <w:szCs w:val="22"/>
        </w:rPr>
        <w:t>, in writing or electronically.</w:t>
      </w:r>
    </w:p>
    <w:p w14:paraId="5AF634EB" w14:textId="77777777" w:rsidR="00B76783" w:rsidRDefault="00FB0243" w:rsidP="00B76783">
      <w:pPr>
        <w:tabs>
          <w:tab w:val="left" w:pos="576"/>
          <w:tab w:val="left" w:pos="1296"/>
          <w:tab w:val="left" w:pos="2016"/>
        </w:tabs>
        <w:ind w:left="778"/>
        <w:jc w:val="both"/>
        <w:rPr>
          <w:rFonts w:ascii="Arial" w:hAnsi="Arial" w:cs="Arial"/>
          <w:sz w:val="22"/>
          <w:szCs w:val="22"/>
        </w:rPr>
      </w:pPr>
      <w:r w:rsidRPr="003571AA">
        <w:rPr>
          <w:rFonts w:ascii="Arial" w:hAnsi="Arial" w:cs="Arial"/>
          <w:sz w:val="22"/>
          <w:szCs w:val="22"/>
        </w:rPr>
        <w:t>Notwithstanding the foregoing, “Confidential Information” shall not include,</w:t>
      </w:r>
    </w:p>
    <w:p w14:paraId="32591342"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any information that is in the public domain othe</w:t>
      </w:r>
      <w:r w:rsidR="00C97CFB" w:rsidRPr="003571AA">
        <w:rPr>
          <w:rFonts w:ascii="Arial" w:hAnsi="Arial" w:cs="Arial"/>
          <w:sz w:val="22"/>
          <w:szCs w:val="22"/>
        </w:rPr>
        <w:t>r than due to a breach of this A</w:t>
      </w:r>
      <w:r w:rsidRPr="003571AA">
        <w:rPr>
          <w:rFonts w:ascii="Arial" w:hAnsi="Arial" w:cs="Arial"/>
          <w:sz w:val="22"/>
          <w:szCs w:val="22"/>
        </w:rPr>
        <w:t>greement,</w:t>
      </w:r>
    </w:p>
    <w:p w14:paraId="1E44966F"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 xml:space="preserve">any information in the possession of the </w:t>
      </w:r>
      <w:r w:rsidR="00E5528D" w:rsidRPr="003571AA">
        <w:rPr>
          <w:rFonts w:ascii="Arial" w:hAnsi="Arial" w:cs="Arial"/>
          <w:sz w:val="22"/>
          <w:szCs w:val="22"/>
        </w:rPr>
        <w:t>Recipient</w:t>
      </w:r>
      <w:r w:rsidRPr="003571AA">
        <w:rPr>
          <w:rFonts w:ascii="Arial" w:hAnsi="Arial" w:cs="Arial"/>
          <w:sz w:val="22"/>
          <w:szCs w:val="22"/>
        </w:rPr>
        <w:t xml:space="preserve"> prior to disclosure by the </w:t>
      </w:r>
      <w:r w:rsidR="00E5528D" w:rsidRPr="003571AA">
        <w:rPr>
          <w:rFonts w:ascii="Arial" w:hAnsi="Arial" w:cs="Arial"/>
          <w:sz w:val="22"/>
          <w:szCs w:val="22"/>
        </w:rPr>
        <w:t>Discloser</w:t>
      </w:r>
      <w:r w:rsidRPr="003571AA">
        <w:rPr>
          <w:rFonts w:ascii="Arial" w:hAnsi="Arial" w:cs="Arial"/>
          <w:sz w:val="22"/>
          <w:szCs w:val="22"/>
        </w:rPr>
        <w:t xml:space="preserve"> hereunder, </w:t>
      </w:r>
      <w:r w:rsidR="00974C9F" w:rsidRPr="003571AA">
        <w:rPr>
          <w:rFonts w:ascii="Arial" w:hAnsi="Arial" w:cs="Arial"/>
          <w:sz w:val="22"/>
          <w:szCs w:val="22"/>
        </w:rPr>
        <w:t>or</w:t>
      </w:r>
    </w:p>
    <w:p w14:paraId="484BD06E" w14:textId="77777777" w:rsidR="0072778E" w:rsidRPr="003571AA"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proofErr w:type="gramStart"/>
      <w:r w:rsidRPr="003571AA">
        <w:rPr>
          <w:rFonts w:ascii="Arial" w:hAnsi="Arial" w:cs="Arial"/>
          <w:sz w:val="22"/>
          <w:szCs w:val="22"/>
        </w:rPr>
        <w:t>any</w:t>
      </w:r>
      <w:proofErr w:type="gramEnd"/>
      <w:r w:rsidRPr="003571AA">
        <w:rPr>
          <w:rFonts w:ascii="Arial" w:hAnsi="Arial" w:cs="Arial"/>
          <w:sz w:val="22"/>
          <w:szCs w:val="22"/>
        </w:rPr>
        <w:t xml:space="preserve"> information independently developed by the </w:t>
      </w:r>
      <w:r w:rsidR="00E5528D" w:rsidRPr="003571AA">
        <w:rPr>
          <w:rFonts w:ascii="Arial" w:hAnsi="Arial" w:cs="Arial"/>
          <w:sz w:val="22"/>
          <w:szCs w:val="22"/>
        </w:rPr>
        <w:t>Recipient</w:t>
      </w:r>
      <w:r w:rsidRPr="003571AA">
        <w:rPr>
          <w:rFonts w:ascii="Arial" w:hAnsi="Arial" w:cs="Arial"/>
          <w:sz w:val="22"/>
          <w:szCs w:val="22"/>
        </w:rPr>
        <w:t xml:space="preserve"> without reliance on</w:t>
      </w:r>
      <w:r w:rsidR="0072778E" w:rsidRPr="003571AA">
        <w:rPr>
          <w:rFonts w:ascii="Arial" w:hAnsi="Arial" w:cs="Arial"/>
          <w:sz w:val="22"/>
          <w:szCs w:val="22"/>
        </w:rPr>
        <w:t xml:space="preserve"> t</w:t>
      </w:r>
      <w:r w:rsidRPr="003571AA">
        <w:rPr>
          <w:rFonts w:ascii="Arial" w:hAnsi="Arial" w:cs="Arial"/>
          <w:sz w:val="22"/>
          <w:szCs w:val="22"/>
        </w:rPr>
        <w:t>he</w:t>
      </w:r>
      <w:r w:rsidR="00360869">
        <w:rPr>
          <w:rFonts w:ascii="Arial" w:hAnsi="Arial" w:cs="Arial"/>
          <w:sz w:val="22"/>
          <w:szCs w:val="22"/>
        </w:rPr>
        <w:t xml:space="preserve"> </w:t>
      </w:r>
      <w:r w:rsidRPr="003571AA">
        <w:rPr>
          <w:rFonts w:ascii="Arial" w:hAnsi="Arial" w:cs="Arial"/>
          <w:sz w:val="22"/>
          <w:szCs w:val="22"/>
        </w:rPr>
        <w:t xml:space="preserve">information disclosed hereunder by the </w:t>
      </w:r>
      <w:r w:rsidR="00E5528D" w:rsidRPr="003571AA">
        <w:rPr>
          <w:rFonts w:ascii="Arial" w:hAnsi="Arial" w:cs="Arial"/>
          <w:sz w:val="22"/>
          <w:szCs w:val="22"/>
        </w:rPr>
        <w:t>Discloser</w:t>
      </w:r>
      <w:r w:rsidRPr="003571AA">
        <w:rPr>
          <w:rFonts w:ascii="Arial" w:hAnsi="Arial" w:cs="Arial"/>
          <w:sz w:val="22"/>
          <w:szCs w:val="22"/>
        </w:rPr>
        <w:t>. “</w:t>
      </w:r>
      <w:r w:rsidR="00E5528D" w:rsidRPr="003571AA">
        <w:rPr>
          <w:rFonts w:ascii="Arial" w:hAnsi="Arial" w:cs="Arial"/>
          <w:sz w:val="22"/>
          <w:szCs w:val="22"/>
          <w:u w:val="single"/>
        </w:rPr>
        <w:t>Discloser</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y that discloses Confidential Information hereunder</w:t>
      </w:r>
      <w:r w:rsidR="00974C9F" w:rsidRPr="003571AA">
        <w:rPr>
          <w:rFonts w:ascii="Arial" w:hAnsi="Arial" w:cs="Arial"/>
          <w:sz w:val="22"/>
          <w:szCs w:val="22"/>
        </w:rPr>
        <w:t>,</w:t>
      </w:r>
      <w:r w:rsidRPr="003571AA">
        <w:rPr>
          <w:rFonts w:ascii="Arial" w:hAnsi="Arial" w:cs="Arial"/>
          <w:sz w:val="22"/>
          <w:szCs w:val="22"/>
        </w:rPr>
        <w:t xml:space="preserve"> and “</w:t>
      </w:r>
      <w:r w:rsidR="00E5528D" w:rsidRPr="003571AA">
        <w:rPr>
          <w:rFonts w:ascii="Arial" w:hAnsi="Arial" w:cs="Arial"/>
          <w:sz w:val="22"/>
          <w:szCs w:val="22"/>
          <w:u w:val="single"/>
        </w:rPr>
        <w:t>Recipient</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 xml:space="preserve">y that receives it.  </w:t>
      </w:r>
    </w:p>
    <w:p w14:paraId="1F87D6F7" w14:textId="446E76F7" w:rsidR="00A41306" w:rsidRPr="003571AA"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Protection. </w:t>
      </w:r>
      <w:r w:rsidR="00360869" w:rsidRPr="00360869">
        <w:rPr>
          <w:rFonts w:ascii="Arial" w:hAnsi="Arial" w:cs="Arial"/>
          <w:sz w:val="22"/>
          <w:szCs w:val="22"/>
        </w:rPr>
        <w:t>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keep all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confidential</w:t>
      </w:r>
      <w:r w:rsidR="00425EE6" w:rsidRPr="003571AA">
        <w:rPr>
          <w:rFonts w:ascii="Arial" w:hAnsi="Arial" w:cs="Arial"/>
          <w:sz w:val="22"/>
          <w:szCs w:val="22"/>
        </w:rPr>
        <w:t>, provided that</w:t>
      </w:r>
      <w:r w:rsidR="00A93174" w:rsidRPr="003571AA">
        <w:rPr>
          <w:rFonts w:ascii="Arial" w:hAnsi="Arial" w:cs="Arial"/>
          <w:sz w:val="22"/>
          <w:szCs w:val="22"/>
        </w:rPr>
        <w:t xml:space="preserve"> trade secret information shall be maintained in confidence until the </w:t>
      </w:r>
      <w:r w:rsidR="00425EE6" w:rsidRPr="003571AA">
        <w:rPr>
          <w:rFonts w:ascii="Arial" w:hAnsi="Arial" w:cs="Arial"/>
          <w:sz w:val="22"/>
          <w:szCs w:val="22"/>
        </w:rPr>
        <w:t>longer</w:t>
      </w:r>
      <w:r w:rsidR="00A93174" w:rsidRPr="003571AA">
        <w:rPr>
          <w:rFonts w:ascii="Arial" w:hAnsi="Arial" w:cs="Arial"/>
          <w:sz w:val="22"/>
          <w:szCs w:val="22"/>
        </w:rPr>
        <w:t xml:space="preserve"> of (</w:t>
      </w:r>
      <w:proofErr w:type="spellStart"/>
      <w:r w:rsidR="00A93174" w:rsidRPr="003571AA">
        <w:rPr>
          <w:rFonts w:ascii="Arial" w:hAnsi="Arial" w:cs="Arial"/>
          <w:sz w:val="22"/>
          <w:szCs w:val="22"/>
        </w:rPr>
        <w:t>i</w:t>
      </w:r>
      <w:proofErr w:type="spellEnd"/>
      <w:r w:rsidR="00A93174" w:rsidRPr="003571AA">
        <w:rPr>
          <w:rFonts w:ascii="Arial" w:hAnsi="Arial" w:cs="Arial"/>
          <w:sz w:val="22"/>
          <w:szCs w:val="22"/>
        </w:rPr>
        <w:t xml:space="preserve">) three years from </w:t>
      </w:r>
      <w:r w:rsidR="00094C65" w:rsidRPr="003571AA">
        <w:rPr>
          <w:rFonts w:ascii="Arial" w:hAnsi="Arial" w:cs="Arial"/>
          <w:sz w:val="22"/>
          <w:szCs w:val="22"/>
        </w:rPr>
        <w:t>the date of disclosure</w:t>
      </w:r>
      <w:r w:rsidR="00A93174" w:rsidRPr="003571AA">
        <w:rPr>
          <w:rFonts w:ascii="Arial" w:hAnsi="Arial" w:cs="Arial"/>
          <w:sz w:val="22"/>
          <w:szCs w:val="22"/>
        </w:rPr>
        <w:t>; or (ii) until the information is no longer a trade secret under applicable law</w:t>
      </w:r>
      <w:r w:rsidR="0072778E" w:rsidRPr="003571AA">
        <w:rPr>
          <w:rFonts w:ascii="Arial" w:hAnsi="Arial" w:cs="Arial"/>
          <w:sz w:val="22"/>
          <w:szCs w:val="22"/>
        </w:rPr>
        <w:t xml:space="preserve">.  </w:t>
      </w:r>
      <w:r w:rsidR="002121B0" w:rsidRPr="003571AA">
        <w:rPr>
          <w:rFonts w:ascii="Arial" w:hAnsi="Arial" w:cs="Arial"/>
          <w:sz w:val="22"/>
          <w:szCs w:val="22"/>
        </w:rPr>
        <w:t>Except as provided in Section 3, 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not, directly or indirectly, </w:t>
      </w:r>
      <w:proofErr w:type="gramStart"/>
      <w:r w:rsidR="0072778E" w:rsidRPr="003571AA">
        <w:rPr>
          <w:rFonts w:ascii="Arial" w:hAnsi="Arial" w:cs="Arial"/>
          <w:sz w:val="22"/>
          <w:szCs w:val="22"/>
        </w:rPr>
        <w:t>disclose</w:t>
      </w:r>
      <w:proofErr w:type="gramEnd"/>
      <w:r w:rsidR="00360869">
        <w:rPr>
          <w:rFonts w:ascii="Arial" w:hAnsi="Arial" w:cs="Arial"/>
          <w:sz w:val="22"/>
          <w:szCs w:val="22"/>
        </w:rPr>
        <w:t xml:space="preserve"> </w:t>
      </w:r>
      <w:r w:rsidR="00425EE6" w:rsidRPr="003571AA">
        <w:rPr>
          <w:rFonts w:ascii="Arial" w:hAnsi="Arial" w:cs="Arial"/>
          <w:sz w:val="22"/>
          <w:szCs w:val="22"/>
        </w:rPr>
        <w:t>the Confidential Information</w:t>
      </w:r>
      <w:r w:rsidR="0072778E" w:rsidRPr="003571AA">
        <w:rPr>
          <w:rFonts w:ascii="Arial" w:hAnsi="Arial" w:cs="Arial"/>
          <w:sz w:val="22"/>
          <w:szCs w:val="22"/>
        </w:rPr>
        <w:t xml:space="preserve"> to any third party</w:t>
      </w:r>
      <w:r w:rsidR="00425EE6" w:rsidRPr="003571AA">
        <w:rPr>
          <w:rFonts w:ascii="Arial" w:hAnsi="Arial" w:cs="Arial"/>
          <w:sz w:val="22"/>
          <w:szCs w:val="22"/>
        </w:rPr>
        <w:t>,</w:t>
      </w:r>
      <w:r w:rsidR="00A13BB1" w:rsidRPr="003571AA">
        <w:rPr>
          <w:rFonts w:ascii="Arial" w:hAnsi="Arial" w:cs="Arial"/>
          <w:sz w:val="22"/>
          <w:szCs w:val="22"/>
        </w:rPr>
        <w:t xml:space="preserve"> and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take reasonable care to </w:t>
      </w:r>
      <w:r w:rsidR="00425EE6" w:rsidRPr="003571AA">
        <w:rPr>
          <w:rFonts w:ascii="Arial" w:hAnsi="Arial" w:cs="Arial"/>
          <w:sz w:val="22"/>
          <w:szCs w:val="22"/>
        </w:rPr>
        <w:t>protect</w:t>
      </w:r>
      <w:r w:rsidR="0072778E" w:rsidRPr="003571AA">
        <w:rPr>
          <w:rFonts w:ascii="Arial" w:hAnsi="Arial" w:cs="Arial"/>
          <w:sz w:val="22"/>
          <w:szCs w:val="22"/>
        </w:rPr>
        <w:t xml:space="preserve"> the </w:t>
      </w:r>
      <w:r w:rsidR="00E5528D" w:rsidRPr="003571AA">
        <w:rPr>
          <w:rFonts w:ascii="Arial" w:hAnsi="Arial" w:cs="Arial"/>
          <w:sz w:val="22"/>
          <w:szCs w:val="22"/>
        </w:rPr>
        <w:t>Discloser</w:t>
      </w:r>
      <w:r w:rsidR="0072778E" w:rsidRPr="003571AA">
        <w:rPr>
          <w:rFonts w:ascii="Arial" w:hAnsi="Arial" w:cs="Arial"/>
          <w:sz w:val="22"/>
          <w:szCs w:val="22"/>
        </w:rPr>
        <w:t xml:space="preserve">’s Confidential Information.  </w:t>
      </w:r>
      <w:r w:rsidR="00A13BB1" w:rsidRPr="003571AA">
        <w:rPr>
          <w:rFonts w:ascii="Arial" w:hAnsi="Arial" w:cs="Arial"/>
          <w:sz w:val="22"/>
          <w:szCs w:val="22"/>
        </w:rPr>
        <w:t xml:space="preserve">The </w:t>
      </w:r>
      <w:r w:rsidR="00E5528D" w:rsidRPr="003571AA">
        <w:rPr>
          <w:rFonts w:ascii="Arial" w:hAnsi="Arial" w:cs="Arial"/>
          <w:sz w:val="22"/>
          <w:szCs w:val="22"/>
        </w:rPr>
        <w:t>Recipient</w:t>
      </w:r>
      <w:r w:rsidR="00A13BB1" w:rsidRPr="003571AA">
        <w:rPr>
          <w:rFonts w:ascii="Arial" w:hAnsi="Arial" w:cs="Arial"/>
          <w:sz w:val="22"/>
          <w:szCs w:val="22"/>
        </w:rPr>
        <w:t xml:space="preserve"> shall </w:t>
      </w:r>
      <w:r w:rsidR="00425EE6" w:rsidRPr="003571AA">
        <w:rPr>
          <w:rFonts w:ascii="Arial" w:hAnsi="Arial" w:cs="Arial"/>
          <w:sz w:val="22"/>
          <w:szCs w:val="22"/>
        </w:rPr>
        <w:t xml:space="preserve">not </w:t>
      </w:r>
      <w:r w:rsidR="00A13BB1" w:rsidRPr="003571AA">
        <w:rPr>
          <w:rFonts w:ascii="Arial" w:hAnsi="Arial" w:cs="Arial"/>
          <w:sz w:val="22"/>
          <w:szCs w:val="22"/>
        </w:rPr>
        <w:t xml:space="preserve">make </w:t>
      </w:r>
      <w:r w:rsidR="00425EE6" w:rsidRPr="003571AA">
        <w:rPr>
          <w:rFonts w:ascii="Arial" w:hAnsi="Arial" w:cs="Arial"/>
          <w:sz w:val="22"/>
          <w:szCs w:val="22"/>
        </w:rPr>
        <w:t>any</w:t>
      </w:r>
      <w:r w:rsidR="00A13BB1" w:rsidRPr="003571AA">
        <w:rPr>
          <w:rFonts w:ascii="Arial" w:hAnsi="Arial" w:cs="Arial"/>
          <w:sz w:val="22"/>
          <w:szCs w:val="22"/>
        </w:rPr>
        <w:t xml:space="preserve"> copies of any tangible documentation or materials provided hereunder, except to the extent necessary for the </w:t>
      </w:r>
      <w:r w:rsidR="00974C9F" w:rsidRPr="003571AA">
        <w:rPr>
          <w:rFonts w:ascii="Arial" w:hAnsi="Arial" w:cs="Arial"/>
          <w:sz w:val="22"/>
          <w:szCs w:val="22"/>
        </w:rPr>
        <w:t>Purpose</w:t>
      </w:r>
      <w:r w:rsidR="00A13BB1" w:rsidRPr="003571AA">
        <w:rPr>
          <w:rFonts w:ascii="Arial" w:hAnsi="Arial" w:cs="Arial"/>
          <w:sz w:val="22"/>
          <w:szCs w:val="22"/>
        </w:rPr>
        <w:t xml:space="preserve">.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not use the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for any reason other than for the Purpose.</w:t>
      </w:r>
    </w:p>
    <w:p w14:paraId="394E94C0" w14:textId="77777777" w:rsidR="003F4C8B" w:rsidRPr="003571AA" w:rsidRDefault="003F4C8B" w:rsidP="003F4C8B">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Permitted Disclosures.  </w:t>
      </w:r>
      <w:r w:rsidR="00A41306" w:rsidRPr="003571AA">
        <w:rPr>
          <w:rFonts w:ascii="Arial" w:hAnsi="Arial" w:cs="Arial"/>
          <w:sz w:val="22"/>
          <w:szCs w:val="22"/>
        </w:rPr>
        <w:t xml:space="preserve">The </w:t>
      </w:r>
      <w:r w:rsidR="00E5528D" w:rsidRPr="003571AA">
        <w:rPr>
          <w:rFonts w:ascii="Arial" w:hAnsi="Arial" w:cs="Arial"/>
          <w:sz w:val="22"/>
          <w:szCs w:val="22"/>
        </w:rPr>
        <w:t>Recipient</w:t>
      </w:r>
      <w:r w:rsidR="00196FA5" w:rsidRPr="003571AA">
        <w:rPr>
          <w:rFonts w:ascii="Arial" w:hAnsi="Arial" w:cs="Arial"/>
          <w:sz w:val="22"/>
          <w:szCs w:val="22"/>
        </w:rPr>
        <w:t xml:space="preserve"> may </w:t>
      </w:r>
      <w:r w:rsidR="00995063" w:rsidRPr="003571AA">
        <w:rPr>
          <w:rFonts w:ascii="Arial" w:hAnsi="Arial" w:cs="Arial"/>
          <w:sz w:val="22"/>
          <w:szCs w:val="22"/>
        </w:rPr>
        <w:t xml:space="preserve">only </w:t>
      </w:r>
      <w:r w:rsidR="00196FA5" w:rsidRPr="003571AA">
        <w:rPr>
          <w:rFonts w:ascii="Arial" w:hAnsi="Arial" w:cs="Arial"/>
          <w:sz w:val="22"/>
          <w:szCs w:val="22"/>
        </w:rPr>
        <w:t>disclose the C</w:t>
      </w:r>
      <w:r w:rsidR="00A41306" w:rsidRPr="003571AA">
        <w:rPr>
          <w:rFonts w:ascii="Arial" w:hAnsi="Arial" w:cs="Arial"/>
          <w:sz w:val="22"/>
          <w:szCs w:val="22"/>
        </w:rPr>
        <w:t xml:space="preserve">onfidential </w:t>
      </w:r>
      <w:r w:rsidR="00196FA5" w:rsidRPr="003571AA">
        <w:rPr>
          <w:rFonts w:ascii="Arial" w:hAnsi="Arial" w:cs="Arial"/>
          <w:sz w:val="22"/>
          <w:szCs w:val="22"/>
        </w:rPr>
        <w:t>I</w:t>
      </w:r>
      <w:r w:rsidR="00A41306" w:rsidRPr="003571AA">
        <w:rPr>
          <w:rFonts w:ascii="Arial" w:hAnsi="Arial" w:cs="Arial"/>
          <w:sz w:val="22"/>
          <w:szCs w:val="22"/>
        </w:rPr>
        <w:t>nformation provided hereunder to its employees, agents</w:t>
      </w:r>
      <w:r w:rsidR="00974C9F" w:rsidRPr="003571AA">
        <w:rPr>
          <w:rFonts w:ascii="Arial" w:hAnsi="Arial" w:cs="Arial"/>
          <w:sz w:val="22"/>
          <w:szCs w:val="22"/>
        </w:rPr>
        <w:t>, consultants</w:t>
      </w:r>
      <w:r w:rsidR="00A41306" w:rsidRPr="003571AA">
        <w:rPr>
          <w:rFonts w:ascii="Arial" w:hAnsi="Arial" w:cs="Arial"/>
          <w:sz w:val="22"/>
          <w:szCs w:val="22"/>
        </w:rPr>
        <w:t xml:space="preserve"> and contractors who </w:t>
      </w:r>
      <w:r w:rsidR="000E041A" w:rsidRPr="003571AA">
        <w:rPr>
          <w:rFonts w:ascii="Arial" w:hAnsi="Arial" w:cs="Arial"/>
          <w:sz w:val="22"/>
          <w:szCs w:val="22"/>
        </w:rPr>
        <w:t>ar</w:t>
      </w:r>
      <w:r w:rsidR="00A41306" w:rsidRPr="003571AA">
        <w:rPr>
          <w:rFonts w:ascii="Arial" w:hAnsi="Arial" w:cs="Arial"/>
          <w:sz w:val="22"/>
          <w:szCs w:val="22"/>
        </w:rPr>
        <w:t xml:space="preserve">e directly involved in the </w:t>
      </w:r>
      <w:r w:rsidR="00094C65" w:rsidRPr="003571AA">
        <w:rPr>
          <w:rFonts w:ascii="Arial" w:hAnsi="Arial" w:cs="Arial"/>
          <w:sz w:val="22"/>
          <w:szCs w:val="22"/>
        </w:rPr>
        <w:t>Purpose</w:t>
      </w:r>
      <w:r w:rsidR="00A41306" w:rsidRPr="003571AA">
        <w:rPr>
          <w:rFonts w:ascii="Arial" w:hAnsi="Arial" w:cs="Arial"/>
          <w:sz w:val="22"/>
          <w:szCs w:val="22"/>
        </w:rPr>
        <w:t xml:space="preserve"> and whom the </w:t>
      </w:r>
      <w:r w:rsidR="00E5528D" w:rsidRPr="003571AA">
        <w:rPr>
          <w:rFonts w:ascii="Arial" w:hAnsi="Arial" w:cs="Arial"/>
          <w:sz w:val="22"/>
          <w:szCs w:val="22"/>
        </w:rPr>
        <w:t>Recipient</w:t>
      </w:r>
      <w:r w:rsidR="00A41306" w:rsidRPr="003571AA">
        <w:rPr>
          <w:rFonts w:ascii="Arial" w:hAnsi="Arial" w:cs="Arial"/>
          <w:sz w:val="22"/>
          <w:szCs w:val="22"/>
        </w:rPr>
        <w:t xml:space="preserve"> has legally bound to comply with </w:t>
      </w:r>
      <w:r w:rsidR="00C0543A" w:rsidRPr="003571AA">
        <w:rPr>
          <w:rFonts w:ascii="Arial" w:hAnsi="Arial" w:cs="Arial"/>
          <w:sz w:val="22"/>
          <w:szCs w:val="22"/>
        </w:rPr>
        <w:t>reasonable confidentiality obligations</w:t>
      </w:r>
      <w:r w:rsidR="00A41306" w:rsidRPr="003571AA">
        <w:rPr>
          <w:rFonts w:ascii="Arial" w:hAnsi="Arial" w:cs="Arial"/>
          <w:sz w:val="22"/>
          <w:szCs w:val="22"/>
        </w:rPr>
        <w:t xml:space="preserve">.  </w:t>
      </w:r>
      <w:r w:rsidR="000E041A" w:rsidRPr="003571AA">
        <w:rPr>
          <w:rFonts w:ascii="Arial" w:hAnsi="Arial" w:cs="Arial"/>
          <w:sz w:val="22"/>
          <w:szCs w:val="22"/>
        </w:rPr>
        <w:t>T</w:t>
      </w:r>
      <w:r w:rsidRPr="003571AA">
        <w:rPr>
          <w:rFonts w:ascii="Arial" w:hAnsi="Arial" w:cs="Arial"/>
          <w:sz w:val="22"/>
          <w:szCs w:val="22"/>
        </w:rPr>
        <w:t xml:space="preserve">he </w:t>
      </w:r>
      <w:r w:rsidR="00E5528D" w:rsidRPr="003571AA">
        <w:rPr>
          <w:rFonts w:ascii="Arial" w:hAnsi="Arial" w:cs="Arial"/>
          <w:sz w:val="22"/>
          <w:szCs w:val="22"/>
        </w:rPr>
        <w:t>Recipient</w:t>
      </w:r>
      <w:r w:rsidRPr="003571AA">
        <w:rPr>
          <w:rFonts w:ascii="Arial" w:hAnsi="Arial" w:cs="Arial"/>
          <w:sz w:val="22"/>
          <w:szCs w:val="22"/>
        </w:rPr>
        <w:t xml:space="preserve"> may </w:t>
      </w:r>
      <w:r w:rsidR="000E041A" w:rsidRPr="003571AA">
        <w:rPr>
          <w:rFonts w:ascii="Arial" w:hAnsi="Arial" w:cs="Arial"/>
          <w:sz w:val="22"/>
          <w:szCs w:val="22"/>
        </w:rPr>
        <w:t xml:space="preserve">also </w:t>
      </w:r>
      <w:r w:rsidRPr="003571AA">
        <w:rPr>
          <w:rFonts w:ascii="Arial" w:hAnsi="Arial" w:cs="Arial"/>
          <w:sz w:val="22"/>
          <w:szCs w:val="22"/>
        </w:rPr>
        <w:t xml:space="preserve">disclose Confidential Information to the extent it is obliged to do so under applicable laws, so </w:t>
      </w:r>
      <w:r w:rsidRPr="003571AA">
        <w:rPr>
          <w:rFonts w:ascii="Arial" w:hAnsi="Arial" w:cs="Arial"/>
          <w:sz w:val="22"/>
          <w:szCs w:val="22"/>
        </w:rPr>
        <w:lastRenderedPageBreak/>
        <w:t xml:space="preserve">long as it gives the </w:t>
      </w:r>
      <w:r w:rsidR="00E5528D" w:rsidRPr="003571AA">
        <w:rPr>
          <w:rFonts w:ascii="Arial" w:hAnsi="Arial" w:cs="Arial"/>
          <w:sz w:val="22"/>
          <w:szCs w:val="22"/>
        </w:rPr>
        <w:t>Discloser</w:t>
      </w:r>
      <w:r w:rsidRPr="003571AA">
        <w:rPr>
          <w:rFonts w:ascii="Arial" w:hAnsi="Arial" w:cs="Arial"/>
          <w:sz w:val="22"/>
          <w:szCs w:val="22"/>
        </w:rPr>
        <w:t xml:space="preserve"> reasonable notice to enable the </w:t>
      </w:r>
      <w:r w:rsidR="00E5528D" w:rsidRPr="003571AA">
        <w:rPr>
          <w:rFonts w:ascii="Arial" w:hAnsi="Arial" w:cs="Arial"/>
          <w:sz w:val="22"/>
          <w:szCs w:val="22"/>
        </w:rPr>
        <w:t>Discloser</w:t>
      </w:r>
      <w:r w:rsidRPr="003571AA">
        <w:rPr>
          <w:rFonts w:ascii="Arial" w:hAnsi="Arial" w:cs="Arial"/>
          <w:sz w:val="22"/>
          <w:szCs w:val="22"/>
        </w:rPr>
        <w:t xml:space="preserve"> to take protective steps. </w:t>
      </w:r>
    </w:p>
    <w:p w14:paraId="16AD6D7B" w14:textId="77777777" w:rsidR="00B76783" w:rsidRDefault="003F4C8B" w:rsidP="00B76783">
      <w:pPr>
        <w:numPr>
          <w:ilvl w:val="0"/>
          <w:numId w:val="6"/>
        </w:numPr>
        <w:tabs>
          <w:tab w:val="left" w:pos="576"/>
          <w:tab w:val="left" w:pos="1296"/>
          <w:tab w:val="left" w:pos="2016"/>
        </w:tabs>
        <w:ind w:left="778"/>
        <w:jc w:val="both"/>
        <w:rPr>
          <w:rFonts w:ascii="Arial" w:hAnsi="Arial" w:cs="Arial"/>
          <w:sz w:val="22"/>
          <w:szCs w:val="22"/>
        </w:rPr>
      </w:pPr>
      <w:r w:rsidRPr="003571AA">
        <w:rPr>
          <w:rFonts w:ascii="Arial" w:hAnsi="Arial" w:cs="Arial"/>
          <w:b/>
          <w:sz w:val="22"/>
          <w:szCs w:val="22"/>
        </w:rPr>
        <w:t xml:space="preserve">Return.  </w:t>
      </w:r>
      <w:r w:rsidR="00121938" w:rsidRPr="003571AA">
        <w:rPr>
          <w:rFonts w:ascii="Arial" w:hAnsi="Arial" w:cs="Arial"/>
          <w:sz w:val="22"/>
          <w:szCs w:val="22"/>
        </w:rPr>
        <w:t xml:space="preserve">Upon </w:t>
      </w:r>
      <w:r w:rsidR="00203FA6" w:rsidRPr="003571AA">
        <w:rPr>
          <w:rFonts w:ascii="Arial" w:hAnsi="Arial" w:cs="Arial"/>
          <w:sz w:val="22"/>
          <w:szCs w:val="22"/>
        </w:rPr>
        <w:t xml:space="preserve">the </w:t>
      </w:r>
      <w:r w:rsidR="00121938" w:rsidRPr="003571AA">
        <w:rPr>
          <w:rFonts w:ascii="Arial" w:hAnsi="Arial" w:cs="Arial"/>
          <w:sz w:val="22"/>
          <w:szCs w:val="22"/>
        </w:rPr>
        <w:t xml:space="preserve">written request </w:t>
      </w:r>
      <w:r w:rsidR="00D73A08">
        <w:rPr>
          <w:rFonts w:ascii="Arial" w:hAnsi="Arial" w:cs="Arial"/>
          <w:sz w:val="22"/>
          <w:szCs w:val="22"/>
        </w:rPr>
        <w:t xml:space="preserve">and choice </w:t>
      </w:r>
      <w:r w:rsidR="00121938" w:rsidRPr="003571AA">
        <w:rPr>
          <w:rFonts w:ascii="Arial" w:hAnsi="Arial" w:cs="Arial"/>
          <w:sz w:val="22"/>
          <w:szCs w:val="22"/>
        </w:rPr>
        <w:t xml:space="preserve">of the </w:t>
      </w:r>
      <w:r w:rsidR="00E5528D" w:rsidRPr="003571AA">
        <w:rPr>
          <w:rFonts w:ascii="Arial" w:hAnsi="Arial" w:cs="Arial"/>
          <w:sz w:val="22"/>
          <w:szCs w:val="22"/>
        </w:rPr>
        <w:t>Discloser</w:t>
      </w:r>
      <w:r w:rsidR="00121938" w:rsidRPr="003571AA">
        <w:rPr>
          <w:rFonts w:ascii="Arial" w:hAnsi="Arial" w:cs="Arial"/>
          <w:sz w:val="22"/>
          <w:szCs w:val="22"/>
        </w:rPr>
        <w:t xml:space="preserve">, the </w:t>
      </w:r>
      <w:r w:rsidR="00E5528D" w:rsidRPr="003571AA">
        <w:rPr>
          <w:rFonts w:ascii="Arial" w:hAnsi="Arial" w:cs="Arial"/>
          <w:sz w:val="22"/>
          <w:szCs w:val="22"/>
        </w:rPr>
        <w:t>Recipient</w:t>
      </w:r>
      <w:r w:rsidR="00121938" w:rsidRPr="003571AA">
        <w:rPr>
          <w:rFonts w:ascii="Arial" w:hAnsi="Arial" w:cs="Arial"/>
          <w:sz w:val="22"/>
          <w:szCs w:val="22"/>
        </w:rPr>
        <w:t xml:space="preserve"> shall </w:t>
      </w:r>
      <w:r w:rsidR="00B76783">
        <w:rPr>
          <w:rFonts w:ascii="Arial" w:hAnsi="Arial" w:cs="Arial"/>
          <w:sz w:val="22"/>
          <w:szCs w:val="22"/>
        </w:rPr>
        <w:t>either</w:t>
      </w:r>
    </w:p>
    <w:p w14:paraId="164DD876" w14:textId="77777777" w:rsidR="00B76783" w:rsidRDefault="00121938" w:rsidP="00B76783">
      <w:pPr>
        <w:numPr>
          <w:ilvl w:val="0"/>
          <w:numId w:val="11"/>
        </w:numPr>
        <w:tabs>
          <w:tab w:val="left" w:pos="576"/>
          <w:tab w:val="left" w:pos="1296"/>
          <w:tab w:val="left" w:pos="2016"/>
        </w:tabs>
        <w:jc w:val="both"/>
        <w:rPr>
          <w:rFonts w:ascii="Arial" w:hAnsi="Arial" w:cs="Arial"/>
          <w:sz w:val="22"/>
          <w:szCs w:val="22"/>
        </w:rPr>
      </w:pPr>
      <w:r w:rsidRPr="003571AA">
        <w:rPr>
          <w:rFonts w:ascii="Arial" w:hAnsi="Arial" w:cs="Arial"/>
          <w:sz w:val="22"/>
          <w:szCs w:val="22"/>
        </w:rPr>
        <w:t xml:space="preserve">return all Confidential Information </w:t>
      </w:r>
      <w:r w:rsidR="003F4C8B" w:rsidRPr="003571AA">
        <w:rPr>
          <w:rFonts w:ascii="Arial" w:hAnsi="Arial" w:cs="Arial"/>
          <w:sz w:val="22"/>
          <w:szCs w:val="22"/>
        </w:rPr>
        <w:t xml:space="preserve">(including all copies) </w:t>
      </w:r>
      <w:r w:rsidRPr="003571AA">
        <w:rPr>
          <w:rFonts w:ascii="Arial" w:hAnsi="Arial" w:cs="Arial"/>
          <w:sz w:val="22"/>
          <w:szCs w:val="22"/>
        </w:rPr>
        <w:t xml:space="preserve">to the </w:t>
      </w:r>
      <w:r w:rsidR="00E5528D" w:rsidRPr="003571AA">
        <w:rPr>
          <w:rFonts w:ascii="Arial" w:hAnsi="Arial" w:cs="Arial"/>
          <w:sz w:val="22"/>
          <w:szCs w:val="22"/>
        </w:rPr>
        <w:t>Discloser</w:t>
      </w:r>
      <w:r w:rsidR="00B76783">
        <w:rPr>
          <w:rFonts w:ascii="Arial" w:hAnsi="Arial" w:cs="Arial"/>
          <w:sz w:val="22"/>
          <w:szCs w:val="22"/>
        </w:rPr>
        <w:t>; or</w:t>
      </w:r>
    </w:p>
    <w:p w14:paraId="4375D300" w14:textId="77777777" w:rsidR="00DA30FA" w:rsidRPr="003571AA" w:rsidRDefault="002121B0" w:rsidP="00B76783">
      <w:pPr>
        <w:numPr>
          <w:ilvl w:val="0"/>
          <w:numId w:val="11"/>
        </w:numPr>
        <w:tabs>
          <w:tab w:val="left" w:pos="576"/>
          <w:tab w:val="left" w:pos="1296"/>
          <w:tab w:val="left" w:pos="2016"/>
        </w:tabs>
        <w:ind w:left="1276" w:hanging="498"/>
        <w:jc w:val="both"/>
        <w:rPr>
          <w:rFonts w:ascii="Arial" w:hAnsi="Arial" w:cs="Arial"/>
          <w:sz w:val="22"/>
          <w:szCs w:val="22"/>
        </w:rPr>
      </w:pPr>
      <w:proofErr w:type="gramStart"/>
      <w:r w:rsidRPr="003571AA">
        <w:rPr>
          <w:rFonts w:ascii="Arial" w:hAnsi="Arial" w:cs="Arial"/>
          <w:sz w:val="22"/>
          <w:szCs w:val="22"/>
        </w:rPr>
        <w:t>destroy</w:t>
      </w:r>
      <w:proofErr w:type="gramEnd"/>
      <w:r w:rsidRPr="003571AA">
        <w:rPr>
          <w:rFonts w:ascii="Arial" w:hAnsi="Arial" w:cs="Arial"/>
          <w:sz w:val="22"/>
          <w:szCs w:val="22"/>
        </w:rPr>
        <w:t xml:space="preserve"> all Confidential Information (including all copies) and provide written certification of </w:t>
      </w:r>
      <w:r w:rsidR="00591864" w:rsidRPr="003571AA">
        <w:rPr>
          <w:rFonts w:ascii="Arial" w:hAnsi="Arial" w:cs="Arial"/>
          <w:sz w:val="22"/>
          <w:szCs w:val="22"/>
        </w:rPr>
        <w:t xml:space="preserve">their </w:t>
      </w:r>
      <w:r w:rsidRPr="003571AA">
        <w:rPr>
          <w:rFonts w:ascii="Arial" w:hAnsi="Arial" w:cs="Arial"/>
          <w:sz w:val="22"/>
          <w:szCs w:val="22"/>
        </w:rPr>
        <w:t xml:space="preserve">destruction to the </w:t>
      </w:r>
      <w:r w:rsidR="00E5528D" w:rsidRPr="003571AA">
        <w:rPr>
          <w:rFonts w:ascii="Arial" w:hAnsi="Arial" w:cs="Arial"/>
          <w:sz w:val="22"/>
          <w:szCs w:val="22"/>
        </w:rPr>
        <w:t>Discloser</w:t>
      </w:r>
      <w:r w:rsidR="00B76783">
        <w:rPr>
          <w:rFonts w:ascii="Arial" w:hAnsi="Arial" w:cs="Arial"/>
          <w:sz w:val="22"/>
          <w:szCs w:val="22"/>
        </w:rPr>
        <w:t>.</w:t>
      </w:r>
    </w:p>
    <w:p w14:paraId="1A2C8051" w14:textId="77777777" w:rsidR="00121938" w:rsidRPr="003571AA" w:rsidRDefault="00DA30FA"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Term</w:t>
      </w:r>
      <w:r w:rsidRPr="003571AA">
        <w:rPr>
          <w:rFonts w:ascii="Arial" w:hAnsi="Arial" w:cs="Arial"/>
          <w:sz w:val="22"/>
          <w:szCs w:val="22"/>
        </w:rPr>
        <w:t xml:space="preserve">.  This Agreement shall commence on the </w:t>
      </w:r>
      <w:r w:rsidR="004778AC" w:rsidRPr="003571AA">
        <w:rPr>
          <w:rFonts w:ascii="Arial" w:hAnsi="Arial" w:cs="Arial"/>
          <w:sz w:val="22"/>
          <w:szCs w:val="22"/>
        </w:rPr>
        <w:t xml:space="preserve">Effective </w:t>
      </w:r>
      <w:r w:rsidR="000C4AD5">
        <w:rPr>
          <w:rFonts w:ascii="Arial" w:hAnsi="Arial" w:cs="Arial"/>
          <w:sz w:val="22"/>
          <w:szCs w:val="22"/>
        </w:rPr>
        <w:t>D</w:t>
      </w:r>
      <w:r w:rsidRPr="003571AA">
        <w:rPr>
          <w:rFonts w:ascii="Arial" w:hAnsi="Arial" w:cs="Arial"/>
          <w:sz w:val="22"/>
          <w:szCs w:val="22"/>
        </w:rPr>
        <w:t xml:space="preserve">ate and shall continue for </w:t>
      </w:r>
      <w:r w:rsidR="00163380">
        <w:rPr>
          <w:rFonts w:ascii="Arial" w:hAnsi="Arial" w:cs="Arial"/>
          <w:sz w:val="22"/>
          <w:szCs w:val="22"/>
        </w:rPr>
        <w:t>five</w:t>
      </w:r>
      <w:r w:rsidRPr="003571AA">
        <w:rPr>
          <w:rFonts w:ascii="Arial" w:hAnsi="Arial" w:cs="Arial"/>
          <w:sz w:val="22"/>
          <w:szCs w:val="22"/>
        </w:rPr>
        <w:t xml:space="preserve"> (</w:t>
      </w:r>
      <w:r w:rsidR="00163380">
        <w:rPr>
          <w:rFonts w:ascii="Arial" w:hAnsi="Arial" w:cs="Arial"/>
          <w:sz w:val="22"/>
          <w:szCs w:val="22"/>
        </w:rPr>
        <w:t>5</w:t>
      </w:r>
      <w:r w:rsidRPr="003571AA">
        <w:rPr>
          <w:rFonts w:ascii="Arial" w:hAnsi="Arial" w:cs="Arial"/>
          <w:sz w:val="22"/>
          <w:szCs w:val="22"/>
        </w:rPr>
        <w:t>) years</w:t>
      </w:r>
      <w:r w:rsidR="004778AC" w:rsidRPr="003571AA">
        <w:rPr>
          <w:rFonts w:ascii="Arial" w:hAnsi="Arial" w:cs="Arial"/>
          <w:sz w:val="22"/>
          <w:szCs w:val="22"/>
        </w:rPr>
        <w:t xml:space="preserve"> after the Effective Date</w:t>
      </w:r>
      <w:r w:rsidR="00C824CA" w:rsidRPr="003571AA">
        <w:rPr>
          <w:rFonts w:ascii="Arial" w:hAnsi="Arial" w:cs="Arial"/>
          <w:sz w:val="22"/>
          <w:szCs w:val="22"/>
        </w:rPr>
        <w:t xml:space="preserve">. </w:t>
      </w:r>
      <w:r w:rsidR="002E6588" w:rsidRPr="003571AA">
        <w:rPr>
          <w:rFonts w:ascii="Arial" w:hAnsi="Arial" w:cs="Arial"/>
          <w:sz w:val="22"/>
          <w:szCs w:val="22"/>
        </w:rPr>
        <w:t xml:space="preserve"> The provisions of this Agreement that are applicable to circumstances occurring after termination or expiration shall survive such termination or expiration.</w:t>
      </w:r>
    </w:p>
    <w:p w14:paraId="38436AAF" w14:textId="5CD6BCC4"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Warranty.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00121938" w:rsidRPr="003571AA">
        <w:rPr>
          <w:rFonts w:ascii="Arial" w:hAnsi="Arial" w:cs="Arial"/>
          <w:sz w:val="22"/>
          <w:szCs w:val="22"/>
        </w:rPr>
        <w:t xml:space="preserve">ies represent and warrant that they have the right to engage in the </w:t>
      </w:r>
      <w:r w:rsidR="00AC00A2" w:rsidRPr="003571AA">
        <w:rPr>
          <w:rFonts w:ascii="Arial" w:hAnsi="Arial" w:cs="Arial"/>
          <w:sz w:val="22"/>
          <w:szCs w:val="22"/>
        </w:rPr>
        <w:t>discussions</w:t>
      </w:r>
      <w:r w:rsidR="00121938" w:rsidRPr="003571AA">
        <w:rPr>
          <w:rFonts w:ascii="Arial" w:hAnsi="Arial" w:cs="Arial"/>
          <w:sz w:val="22"/>
          <w:szCs w:val="22"/>
        </w:rPr>
        <w:t xml:space="preserve"> and to disclose all information disclosed in the </w:t>
      </w:r>
      <w:r w:rsidR="00AC00A2" w:rsidRPr="003571AA">
        <w:rPr>
          <w:rFonts w:ascii="Arial" w:hAnsi="Arial" w:cs="Arial"/>
          <w:sz w:val="22"/>
          <w:szCs w:val="22"/>
        </w:rPr>
        <w:t>discussions</w:t>
      </w:r>
      <w:r w:rsidR="00121938" w:rsidRPr="003571AA">
        <w:rPr>
          <w:rFonts w:ascii="Arial" w:hAnsi="Arial" w:cs="Arial"/>
          <w:sz w:val="22"/>
          <w:szCs w:val="22"/>
        </w:rPr>
        <w:t xml:space="preserve">. </w:t>
      </w:r>
      <w:r w:rsidRPr="003571AA">
        <w:rPr>
          <w:rFonts w:ascii="Arial" w:hAnsi="Arial" w:cs="Arial"/>
          <w:sz w:val="22"/>
          <w:szCs w:val="22"/>
        </w:rPr>
        <w:t xml:space="preserve">  Notwithstanding the above, the </w:t>
      </w:r>
      <w:r w:rsidR="00E5528D" w:rsidRPr="003571AA">
        <w:rPr>
          <w:rFonts w:ascii="Arial" w:hAnsi="Arial" w:cs="Arial"/>
          <w:sz w:val="22"/>
          <w:szCs w:val="22"/>
        </w:rPr>
        <w:t>Discloser</w:t>
      </w:r>
      <w:r w:rsidRPr="003571AA">
        <w:rPr>
          <w:rFonts w:ascii="Arial" w:hAnsi="Arial" w:cs="Arial"/>
          <w:sz w:val="22"/>
          <w:szCs w:val="22"/>
        </w:rPr>
        <w:t xml:space="preserve"> does not make any representation or warrant</w:t>
      </w:r>
      <w:r w:rsidR="00AC00A2" w:rsidRPr="003571AA">
        <w:rPr>
          <w:rFonts w:ascii="Arial" w:hAnsi="Arial" w:cs="Arial"/>
          <w:sz w:val="22"/>
          <w:szCs w:val="22"/>
        </w:rPr>
        <w:t>y</w:t>
      </w:r>
      <w:r w:rsidRPr="003571AA">
        <w:rPr>
          <w:rFonts w:ascii="Arial" w:hAnsi="Arial" w:cs="Arial"/>
          <w:sz w:val="22"/>
          <w:szCs w:val="22"/>
        </w:rPr>
        <w:t xml:space="preserve"> as to the accuracy or completeness of the Confidential Information.  </w:t>
      </w:r>
    </w:p>
    <w:p w14:paraId="0D608B74" w14:textId="77777777"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No Obligations.  </w:t>
      </w:r>
      <w:r w:rsidR="00121938" w:rsidRPr="003571AA">
        <w:rPr>
          <w:rFonts w:ascii="Arial" w:hAnsi="Arial" w:cs="Arial"/>
          <w:sz w:val="22"/>
          <w:szCs w:val="22"/>
        </w:rPr>
        <w:t xml:space="preserve">Neither </w:t>
      </w:r>
      <w:r w:rsidR="00B76783">
        <w:rPr>
          <w:rFonts w:ascii="Arial" w:hAnsi="Arial" w:cs="Arial"/>
          <w:sz w:val="22"/>
          <w:szCs w:val="22"/>
        </w:rPr>
        <w:t>Part</w:t>
      </w:r>
      <w:r w:rsidR="00121938" w:rsidRPr="003571AA">
        <w:rPr>
          <w:rFonts w:ascii="Arial" w:hAnsi="Arial" w:cs="Arial"/>
          <w:sz w:val="22"/>
          <w:szCs w:val="22"/>
        </w:rPr>
        <w:t xml:space="preserve">y is under any obligation to disclose Confidential Information. </w:t>
      </w:r>
      <w:r w:rsidRPr="003571AA">
        <w:rPr>
          <w:rFonts w:ascii="Arial" w:hAnsi="Arial" w:cs="Arial"/>
          <w:sz w:val="22"/>
          <w:szCs w:val="22"/>
        </w:rPr>
        <w:t xml:space="preserve">Nothing in this Agreement obligates either </w:t>
      </w:r>
      <w:r w:rsidR="00B76783">
        <w:rPr>
          <w:rFonts w:ascii="Arial" w:hAnsi="Arial" w:cs="Arial"/>
          <w:sz w:val="22"/>
          <w:szCs w:val="22"/>
        </w:rPr>
        <w:t>Part</w:t>
      </w:r>
      <w:r w:rsidRPr="003571AA">
        <w:rPr>
          <w:rFonts w:ascii="Arial" w:hAnsi="Arial" w:cs="Arial"/>
          <w:sz w:val="22"/>
          <w:szCs w:val="22"/>
        </w:rPr>
        <w:t>y (</w:t>
      </w:r>
      <w:proofErr w:type="spellStart"/>
      <w:r w:rsidRPr="003571AA">
        <w:rPr>
          <w:rFonts w:ascii="Arial" w:hAnsi="Arial" w:cs="Arial"/>
          <w:sz w:val="22"/>
          <w:szCs w:val="22"/>
        </w:rPr>
        <w:t>i</w:t>
      </w:r>
      <w:proofErr w:type="spellEnd"/>
      <w:r w:rsidRPr="003571AA">
        <w:rPr>
          <w:rFonts w:ascii="Arial" w:hAnsi="Arial" w:cs="Arial"/>
          <w:sz w:val="22"/>
          <w:szCs w:val="22"/>
        </w:rPr>
        <w:t xml:space="preserve">) to offer for sale any product or service using or incorporating the Confidential Information it discloses; or (ii) to purchase any product or service </w:t>
      </w:r>
      <w:r w:rsidR="00AC00A2" w:rsidRPr="003571AA">
        <w:rPr>
          <w:rFonts w:ascii="Arial" w:hAnsi="Arial" w:cs="Arial"/>
          <w:sz w:val="22"/>
          <w:szCs w:val="22"/>
        </w:rPr>
        <w:t>from</w:t>
      </w:r>
      <w:r w:rsidRPr="003571AA">
        <w:rPr>
          <w:rFonts w:ascii="Arial" w:hAnsi="Arial" w:cs="Arial"/>
          <w:sz w:val="22"/>
          <w:szCs w:val="22"/>
        </w:rPr>
        <w:t xml:space="preserve"> the other </w:t>
      </w:r>
      <w:r w:rsidR="00B76783">
        <w:rPr>
          <w:rFonts w:ascii="Arial" w:hAnsi="Arial" w:cs="Arial"/>
          <w:sz w:val="22"/>
          <w:szCs w:val="22"/>
        </w:rPr>
        <w:t>Part</w:t>
      </w:r>
      <w:r w:rsidRPr="003571AA">
        <w:rPr>
          <w:rFonts w:ascii="Arial" w:hAnsi="Arial" w:cs="Arial"/>
          <w:sz w:val="22"/>
          <w:szCs w:val="22"/>
        </w:rPr>
        <w:t xml:space="preserve">y.  </w:t>
      </w:r>
    </w:p>
    <w:p w14:paraId="4BD28661" w14:textId="77777777" w:rsidR="004A58B2" w:rsidRPr="003571AA" w:rsidRDefault="008A78D7"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Ownership.  </w:t>
      </w:r>
      <w:r w:rsidR="00121938" w:rsidRPr="003571AA">
        <w:rPr>
          <w:rFonts w:ascii="Arial" w:hAnsi="Arial" w:cs="Arial"/>
          <w:sz w:val="22"/>
          <w:szCs w:val="22"/>
        </w:rPr>
        <w:t xml:space="preserve">All rights in the Confidential Information disclosed remain the property of the </w:t>
      </w:r>
      <w:r w:rsidR="00E5528D" w:rsidRPr="003571AA">
        <w:rPr>
          <w:rFonts w:ascii="Arial" w:hAnsi="Arial" w:cs="Arial"/>
          <w:sz w:val="22"/>
          <w:szCs w:val="22"/>
        </w:rPr>
        <w:t>Discloser</w:t>
      </w:r>
      <w:r w:rsidR="00121938" w:rsidRPr="003571AA">
        <w:rPr>
          <w:rFonts w:ascii="Arial" w:hAnsi="Arial" w:cs="Arial"/>
          <w:sz w:val="22"/>
          <w:szCs w:val="22"/>
        </w:rPr>
        <w:t xml:space="preserve">. </w:t>
      </w:r>
      <w:r w:rsidRPr="003571AA">
        <w:rPr>
          <w:rFonts w:ascii="Arial" w:hAnsi="Arial" w:cs="Arial"/>
          <w:sz w:val="22"/>
          <w:szCs w:val="22"/>
        </w:rPr>
        <w:t xml:space="preserve"> The </w:t>
      </w:r>
      <w:r w:rsidR="00E5528D" w:rsidRPr="003571AA">
        <w:rPr>
          <w:rFonts w:ascii="Arial" w:hAnsi="Arial" w:cs="Arial"/>
          <w:sz w:val="22"/>
          <w:szCs w:val="22"/>
        </w:rPr>
        <w:t>Recipient</w:t>
      </w:r>
      <w:r w:rsidRPr="003571AA">
        <w:rPr>
          <w:rFonts w:ascii="Arial" w:hAnsi="Arial" w:cs="Arial"/>
          <w:sz w:val="22"/>
          <w:szCs w:val="22"/>
        </w:rPr>
        <w:t xml:space="preserve"> does not acquire any inte</w:t>
      </w:r>
      <w:r w:rsidR="003C1F9E" w:rsidRPr="003571AA">
        <w:rPr>
          <w:rFonts w:ascii="Arial" w:hAnsi="Arial" w:cs="Arial"/>
          <w:sz w:val="22"/>
          <w:szCs w:val="22"/>
        </w:rPr>
        <w:t xml:space="preserve">llectual property rights to the </w:t>
      </w:r>
      <w:r w:rsidR="00E5528D" w:rsidRPr="003571AA">
        <w:rPr>
          <w:rFonts w:ascii="Arial" w:hAnsi="Arial" w:cs="Arial"/>
          <w:sz w:val="22"/>
          <w:szCs w:val="22"/>
        </w:rPr>
        <w:t>Discloser</w:t>
      </w:r>
      <w:r w:rsidR="003C1F9E" w:rsidRPr="003571AA">
        <w:rPr>
          <w:rFonts w:ascii="Arial" w:hAnsi="Arial" w:cs="Arial"/>
          <w:sz w:val="22"/>
          <w:szCs w:val="22"/>
        </w:rPr>
        <w:t>’s Confidential Information</w:t>
      </w:r>
      <w:r w:rsidRPr="003571AA">
        <w:rPr>
          <w:rFonts w:ascii="Arial" w:hAnsi="Arial" w:cs="Arial"/>
          <w:sz w:val="22"/>
          <w:szCs w:val="22"/>
        </w:rPr>
        <w:t xml:space="preserve">.  </w:t>
      </w:r>
    </w:p>
    <w:p w14:paraId="667A1BA4" w14:textId="77777777" w:rsidR="004A58B2" w:rsidRPr="003571AA" w:rsidRDefault="004A58B2" w:rsidP="00F90059">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Entire Agreement</w:t>
      </w:r>
      <w:r w:rsidR="00517A51" w:rsidRPr="003571AA">
        <w:rPr>
          <w:rFonts w:ascii="Arial" w:hAnsi="Arial" w:cs="Arial"/>
          <w:b/>
          <w:sz w:val="22"/>
          <w:szCs w:val="22"/>
        </w:rPr>
        <w:t xml:space="preserve">.  </w:t>
      </w:r>
      <w:r w:rsidRPr="003571AA">
        <w:rPr>
          <w:rFonts w:ascii="Arial" w:hAnsi="Arial" w:cs="Arial"/>
          <w:sz w:val="22"/>
          <w:szCs w:val="22"/>
        </w:rPr>
        <w:t xml:space="preserve">This Agreement constitutes the entire agreement between the </w:t>
      </w:r>
      <w:r w:rsidR="00B76783">
        <w:rPr>
          <w:rFonts w:ascii="Arial" w:hAnsi="Arial" w:cs="Arial"/>
          <w:sz w:val="22"/>
          <w:szCs w:val="22"/>
        </w:rPr>
        <w:t>Part</w:t>
      </w:r>
      <w:r w:rsidRPr="003571AA">
        <w:rPr>
          <w:rFonts w:ascii="Arial" w:hAnsi="Arial" w:cs="Arial"/>
          <w:sz w:val="22"/>
          <w:szCs w:val="22"/>
        </w:rPr>
        <w:t xml:space="preserve">ies </w:t>
      </w:r>
      <w:r w:rsidR="00021C9A" w:rsidRPr="003571AA">
        <w:rPr>
          <w:rFonts w:ascii="Arial" w:hAnsi="Arial" w:cs="Arial"/>
          <w:sz w:val="22"/>
          <w:szCs w:val="22"/>
        </w:rPr>
        <w:t xml:space="preserve">related to the subject matter hereof, </w:t>
      </w:r>
      <w:r w:rsidRPr="003571AA">
        <w:rPr>
          <w:rFonts w:ascii="Arial" w:hAnsi="Arial" w:cs="Arial"/>
          <w:sz w:val="22"/>
          <w:szCs w:val="22"/>
        </w:rPr>
        <w:t xml:space="preserve">and </w:t>
      </w:r>
      <w:r w:rsidR="000051EC" w:rsidRPr="003571AA">
        <w:rPr>
          <w:rFonts w:ascii="Arial" w:hAnsi="Arial" w:cs="Arial"/>
          <w:sz w:val="22"/>
          <w:szCs w:val="22"/>
        </w:rPr>
        <w:t xml:space="preserve">it </w:t>
      </w:r>
      <w:r w:rsidRPr="003571AA">
        <w:rPr>
          <w:rFonts w:ascii="Arial" w:hAnsi="Arial" w:cs="Arial"/>
          <w:sz w:val="22"/>
          <w:szCs w:val="22"/>
        </w:rPr>
        <w:t xml:space="preserve">supersedes any and all prior agreements, understanding or other communications, whether written or oral, formal or informal, between them.  No consent, waiver, alteration, amendment, or modification shall be binding unless in writing and signed by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w:t>
      </w:r>
      <w:r w:rsidR="00F90059" w:rsidRPr="003571AA">
        <w:rPr>
          <w:rFonts w:ascii="Arial" w:hAnsi="Arial" w:cs="Arial"/>
          <w:sz w:val="22"/>
          <w:szCs w:val="22"/>
        </w:rPr>
        <w:t>This shall also apply to a waiver of the written form requirement.</w:t>
      </w:r>
    </w:p>
    <w:p w14:paraId="75834BB3" w14:textId="77777777" w:rsidR="00121938" w:rsidRPr="003571AA" w:rsidRDefault="004A58B2"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Assignment.</w:t>
      </w:r>
      <w:r w:rsidR="00360869">
        <w:rPr>
          <w:rFonts w:ascii="Arial" w:hAnsi="Arial" w:cs="Arial"/>
          <w:b/>
          <w:sz w:val="22"/>
          <w:szCs w:val="22"/>
        </w:rPr>
        <w:t xml:space="preserve"> </w:t>
      </w:r>
      <w:r w:rsidR="00EB3C5B" w:rsidRPr="003571AA">
        <w:rPr>
          <w:rFonts w:ascii="Arial" w:hAnsi="Arial" w:cs="Arial"/>
          <w:sz w:val="22"/>
          <w:szCs w:val="22"/>
        </w:rPr>
        <w:t xml:space="preserve">Neither </w:t>
      </w:r>
      <w:r w:rsidR="00B76783">
        <w:rPr>
          <w:rFonts w:ascii="Arial" w:hAnsi="Arial" w:cs="Arial"/>
          <w:sz w:val="22"/>
          <w:szCs w:val="22"/>
        </w:rPr>
        <w:t>Part</w:t>
      </w:r>
      <w:r w:rsidR="00EB3C5B" w:rsidRPr="003571AA">
        <w:rPr>
          <w:rFonts w:ascii="Arial" w:hAnsi="Arial" w:cs="Arial"/>
          <w:sz w:val="22"/>
          <w:szCs w:val="22"/>
        </w:rPr>
        <w:t xml:space="preserve">y may assign its rights or delegate its duties or obligations under this Agreement without </w:t>
      </w:r>
      <w:r w:rsidR="000051EC" w:rsidRPr="003571AA">
        <w:rPr>
          <w:rFonts w:ascii="Arial" w:hAnsi="Arial" w:cs="Arial"/>
          <w:sz w:val="22"/>
          <w:szCs w:val="22"/>
        </w:rPr>
        <w:t xml:space="preserve">the </w:t>
      </w:r>
      <w:r w:rsidR="00EB3C5B" w:rsidRPr="003571AA">
        <w:rPr>
          <w:rFonts w:ascii="Arial" w:hAnsi="Arial" w:cs="Arial"/>
          <w:sz w:val="22"/>
          <w:szCs w:val="22"/>
        </w:rPr>
        <w:t xml:space="preserve">prior written consent of the other </w:t>
      </w:r>
      <w:r w:rsidR="00B76783">
        <w:rPr>
          <w:rFonts w:ascii="Arial" w:hAnsi="Arial" w:cs="Arial"/>
          <w:sz w:val="22"/>
          <w:szCs w:val="22"/>
        </w:rPr>
        <w:t>Part</w:t>
      </w:r>
      <w:r w:rsidR="00EB3C5B" w:rsidRPr="003571AA">
        <w:rPr>
          <w:rFonts w:ascii="Arial" w:hAnsi="Arial" w:cs="Arial"/>
          <w:sz w:val="22"/>
          <w:szCs w:val="22"/>
        </w:rPr>
        <w:t>y.</w:t>
      </w:r>
    </w:p>
    <w:p w14:paraId="48FC0C29" w14:textId="77777777" w:rsidR="008E1B82"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Governing Law.  </w:t>
      </w:r>
      <w:r w:rsidR="006E467C" w:rsidRPr="003571AA">
        <w:rPr>
          <w:rFonts w:ascii="Arial" w:hAnsi="Arial" w:cs="Arial"/>
          <w:sz w:val="22"/>
          <w:szCs w:val="22"/>
        </w:rPr>
        <w:t xml:space="preserve">This </w:t>
      </w:r>
      <w:r w:rsidR="00C97CFB" w:rsidRPr="003571AA">
        <w:rPr>
          <w:rFonts w:ascii="Arial" w:hAnsi="Arial" w:cs="Arial"/>
          <w:sz w:val="22"/>
          <w:szCs w:val="22"/>
        </w:rPr>
        <w:t>Agreement</w:t>
      </w:r>
      <w:r w:rsidR="00360869">
        <w:rPr>
          <w:rFonts w:ascii="Arial" w:hAnsi="Arial" w:cs="Arial"/>
          <w:sz w:val="22"/>
          <w:szCs w:val="22"/>
        </w:rPr>
        <w:t xml:space="preserve"> </w:t>
      </w:r>
      <w:r w:rsidR="008E1B82" w:rsidRPr="003571AA">
        <w:rPr>
          <w:rFonts w:ascii="Arial" w:hAnsi="Arial" w:cs="Arial"/>
          <w:sz w:val="22"/>
          <w:szCs w:val="22"/>
        </w:rPr>
        <w:t>shall be</w:t>
      </w:r>
      <w:r w:rsidR="006E467C" w:rsidRPr="003571AA">
        <w:rPr>
          <w:rFonts w:ascii="Arial" w:hAnsi="Arial" w:cs="Arial"/>
          <w:sz w:val="22"/>
          <w:szCs w:val="22"/>
        </w:rPr>
        <w:t xml:space="preserve"> governed </w:t>
      </w:r>
      <w:r w:rsidR="008E1B82" w:rsidRPr="003571AA">
        <w:rPr>
          <w:rFonts w:ascii="Arial" w:hAnsi="Arial" w:cs="Arial"/>
          <w:sz w:val="22"/>
          <w:szCs w:val="22"/>
        </w:rPr>
        <w:t>by</w:t>
      </w:r>
      <w:r w:rsidR="00E46F36" w:rsidRPr="003571AA">
        <w:rPr>
          <w:rFonts w:ascii="Arial" w:hAnsi="Arial" w:cs="Arial"/>
          <w:sz w:val="22"/>
          <w:szCs w:val="22"/>
        </w:rPr>
        <w:t xml:space="preserve"> and construed </w:t>
      </w:r>
      <w:r w:rsidR="00F90059" w:rsidRPr="003571AA">
        <w:rPr>
          <w:rFonts w:ascii="Arial" w:hAnsi="Arial" w:cs="Arial"/>
          <w:sz w:val="22"/>
          <w:szCs w:val="22"/>
        </w:rPr>
        <w:t xml:space="preserve">in accordance with </w:t>
      </w:r>
      <w:r w:rsidR="004778AC" w:rsidRPr="003571AA">
        <w:rPr>
          <w:rFonts w:ascii="Arial" w:hAnsi="Arial" w:cs="Arial"/>
          <w:sz w:val="22"/>
          <w:szCs w:val="22"/>
        </w:rPr>
        <w:t xml:space="preserve">the laws of </w:t>
      </w:r>
      <w:r w:rsidR="00DD09A3">
        <w:rPr>
          <w:rFonts w:ascii="Arial" w:hAnsi="Arial" w:cs="Arial"/>
          <w:sz w:val="22"/>
          <w:szCs w:val="22"/>
        </w:rPr>
        <w:t xml:space="preserve">India </w:t>
      </w:r>
      <w:r w:rsidR="004778AC" w:rsidRPr="003571AA">
        <w:rPr>
          <w:rFonts w:ascii="Arial" w:hAnsi="Arial" w:cs="Arial"/>
          <w:sz w:val="22"/>
          <w:szCs w:val="22"/>
        </w:rPr>
        <w:t>excluding its conflict-of-law rules</w:t>
      </w:r>
      <w:r w:rsidR="00E46F36" w:rsidRPr="003571AA">
        <w:rPr>
          <w:rFonts w:ascii="Arial" w:hAnsi="Arial" w:cs="Arial"/>
          <w:sz w:val="22"/>
          <w:szCs w:val="22"/>
        </w:rPr>
        <w:t>.</w:t>
      </w:r>
    </w:p>
    <w:p w14:paraId="086B5DBC" w14:textId="3BEC181C" w:rsidR="001E4BF8" w:rsidRPr="003571AA" w:rsidRDefault="001E4BF8" w:rsidP="00572623">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Arbitration.</w:t>
      </w:r>
      <w:r w:rsidR="00360869">
        <w:rPr>
          <w:rFonts w:ascii="Arial" w:hAnsi="Arial" w:cs="Arial"/>
          <w:b/>
          <w:sz w:val="22"/>
          <w:szCs w:val="22"/>
        </w:rPr>
        <w:t xml:space="preserve"> </w:t>
      </w:r>
      <w:ins w:id="1" w:author="Shalini Katiyar" w:date="2021-06-07T18:23:00Z">
        <w:r w:rsidR="00F7736C">
          <w:rPr>
            <w:color w:val="5A5858"/>
            <w:sz w:val="14"/>
            <w:szCs w:val="14"/>
          </w:rPr>
          <w:t xml:space="preserve">  </w:t>
        </w:r>
        <w:r w:rsidR="00F7736C">
          <w:rPr>
            <w:rFonts w:ascii="Arial" w:hAnsi="Arial" w:cs="Arial"/>
            <w:sz w:val="18"/>
            <w:szCs w:val="18"/>
            <w:lang w:val="en-GB"/>
          </w:rPr>
          <w:t>If any dispute arises in relation to or in connection with this Agreement, Parties shall attempt to first resolve such dispute or claim through mutual discussions. If the Dispute is still not resolved through discussions after 30 (thirty) days, then any Disputing Party may submit the claim or Dispute to be finally settled by arbitration</w:t>
        </w:r>
        <w:r w:rsidR="00F7736C">
          <w:rPr>
            <w:rFonts w:ascii="Arial" w:hAnsi="Arial" w:cs="Arial"/>
            <w:sz w:val="18"/>
            <w:szCs w:val="18"/>
          </w:rPr>
          <w:t xml:space="preserve"> in accordance with the Arbitration and Conciliation Act, 1996 and/or any amendments made thereunder (“</w:t>
        </w:r>
        <w:r w:rsidR="00F7736C">
          <w:rPr>
            <w:rFonts w:ascii="Arial" w:hAnsi="Arial" w:cs="Arial"/>
            <w:b/>
            <w:bCs/>
            <w:sz w:val="18"/>
            <w:szCs w:val="18"/>
          </w:rPr>
          <w:t>Arbitration Act</w:t>
        </w:r>
        <w:r w:rsidR="00F7736C">
          <w:rPr>
            <w:rFonts w:ascii="Arial" w:hAnsi="Arial" w:cs="Arial"/>
            <w:sz w:val="18"/>
            <w:szCs w:val="18"/>
          </w:rPr>
          <w:t>”). The Parties shall jointly be entitled to appoint a sole arbitrator, provided that if the Parties fail to agree upon a sole arbitrator within 30 (thirty) days of the notice to submit the Dispute for arbitration, the Dispute shall be heard by such arbitrator as may be appointed as per the provisions of the Arbitration Act. All arbitration proceedings shall be conducted in the English language and the seat and venue o</w:t>
        </w:r>
        <w:r w:rsidR="00F7736C">
          <w:rPr>
            <w:rFonts w:ascii="Arial" w:hAnsi="Arial" w:cs="Arial"/>
            <w:sz w:val="18"/>
            <w:szCs w:val="18"/>
          </w:rPr>
          <w:t>f arbitration shall be Jaipur</w:t>
        </w:r>
        <w:proofErr w:type="gramStart"/>
        <w:r w:rsidR="00F7736C">
          <w:rPr>
            <w:rFonts w:ascii="Arial" w:hAnsi="Arial" w:cs="Arial"/>
            <w:sz w:val="18"/>
            <w:szCs w:val="18"/>
          </w:rPr>
          <w:t>.</w:t>
        </w:r>
        <w:bookmarkStart w:id="2" w:name="_GoBack"/>
        <w:bookmarkEnd w:id="2"/>
        <w:r w:rsidR="00F7736C">
          <w:rPr>
            <w:rFonts w:ascii="Arial" w:hAnsi="Arial" w:cs="Arial"/>
            <w:sz w:val="18"/>
            <w:szCs w:val="18"/>
          </w:rPr>
          <w:t>.</w:t>
        </w:r>
        <w:proofErr w:type="gramEnd"/>
        <w:r w:rsidR="00F7736C">
          <w:rPr>
            <w:rFonts w:ascii="Arial" w:hAnsi="Arial" w:cs="Arial"/>
            <w:sz w:val="18"/>
            <w:szCs w:val="18"/>
          </w:rPr>
          <w:t xml:space="preserve"> The Parties would be entitled to seek interim relief from the courts of Jaipur, Rajasthan, India.</w:t>
        </w:r>
      </w:ins>
      <w:del w:id="3" w:author="Shalini Katiyar" w:date="2021-06-07T18:23:00Z">
        <w:r w:rsidR="00367ABE" w:rsidRPr="003571AA" w:rsidDel="00F7736C">
          <w:rPr>
            <w:rFonts w:ascii="Arial" w:hAnsi="Arial" w:cs="Arial"/>
            <w:sz w:val="22"/>
            <w:szCs w:val="22"/>
          </w:rPr>
          <w:delText xml:space="preserve">The </w:delText>
        </w:r>
        <w:r w:rsidR="00B76783" w:rsidDel="00F7736C">
          <w:rPr>
            <w:rFonts w:ascii="Arial" w:hAnsi="Arial" w:cs="Arial"/>
            <w:sz w:val="22"/>
            <w:szCs w:val="22"/>
          </w:rPr>
          <w:delText>Part</w:delText>
        </w:r>
        <w:r w:rsidR="00367ABE" w:rsidRPr="003571AA" w:rsidDel="00F7736C">
          <w:rPr>
            <w:rFonts w:ascii="Arial" w:hAnsi="Arial" w:cs="Arial"/>
            <w:sz w:val="22"/>
            <w:szCs w:val="22"/>
          </w:rPr>
          <w:delText>ies shall use their reasonable endeavors to settle any dispute in connection with this Agreement through friendly consultations. In case no settlement can be reached through consultations within thirty (30) calendar days after the date of notification by on</w:delText>
        </w:r>
        <w:r w:rsidR="00B76783" w:rsidDel="00F7736C">
          <w:rPr>
            <w:rFonts w:ascii="Arial" w:hAnsi="Arial" w:cs="Arial"/>
            <w:sz w:val="22"/>
            <w:szCs w:val="22"/>
          </w:rPr>
          <w:delText>e</w:delText>
        </w:r>
        <w:r w:rsidR="00360869" w:rsidDel="00F7736C">
          <w:rPr>
            <w:rFonts w:ascii="Arial" w:hAnsi="Arial" w:cs="Arial"/>
            <w:sz w:val="22"/>
            <w:szCs w:val="22"/>
          </w:rPr>
          <w:delText xml:space="preserve"> </w:delText>
        </w:r>
        <w:r w:rsidR="00B76783" w:rsidDel="00F7736C">
          <w:rPr>
            <w:rFonts w:ascii="Arial" w:hAnsi="Arial" w:cs="Arial"/>
            <w:sz w:val="22"/>
            <w:szCs w:val="22"/>
          </w:rPr>
          <w:delText>Part</w:delText>
        </w:r>
        <w:r w:rsidR="00367ABE" w:rsidRPr="003571AA" w:rsidDel="00F7736C">
          <w:rPr>
            <w:rFonts w:ascii="Arial" w:hAnsi="Arial" w:cs="Arial"/>
            <w:sz w:val="22"/>
            <w:szCs w:val="22"/>
          </w:rPr>
          <w:delText xml:space="preserve">y to the other </w:delText>
        </w:r>
        <w:r w:rsidR="00B76783" w:rsidDel="00F7736C">
          <w:rPr>
            <w:rFonts w:ascii="Arial" w:hAnsi="Arial" w:cs="Arial"/>
            <w:sz w:val="22"/>
            <w:szCs w:val="22"/>
          </w:rPr>
          <w:delText>Part</w:delText>
        </w:r>
        <w:r w:rsidR="00367ABE" w:rsidRPr="003571AA" w:rsidDel="00F7736C">
          <w:rPr>
            <w:rFonts w:ascii="Arial" w:hAnsi="Arial" w:cs="Arial"/>
            <w:sz w:val="22"/>
            <w:szCs w:val="22"/>
          </w:rPr>
          <w:delText xml:space="preserve">y, then all disputes arising out of or in connection with this agreement, including any question regarding its existence, validity or termination, shall be referred to and finally resolved by arbitration under the </w:delText>
        </w:r>
        <w:r w:rsidR="00360869" w:rsidDel="00F7736C">
          <w:rPr>
            <w:rFonts w:ascii="Arial" w:hAnsi="Arial" w:cs="Arial"/>
            <w:sz w:val="22"/>
            <w:szCs w:val="22"/>
          </w:rPr>
          <w:delText>Indian Legal system</w:delText>
        </w:r>
        <w:r w:rsidR="00367ABE" w:rsidRPr="00F4119D" w:rsidDel="00F7736C">
          <w:rPr>
            <w:rFonts w:ascii="Arial" w:hAnsi="Arial" w:cs="Arial"/>
            <w:sz w:val="22"/>
            <w:szCs w:val="22"/>
          </w:rPr>
          <w:delText>.</w:delText>
        </w:r>
      </w:del>
    </w:p>
    <w:p w14:paraId="19F7AACC" w14:textId="77777777" w:rsidR="00FA1935"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Injunctive Relief.  </w:t>
      </w:r>
      <w:r w:rsidR="006B4459">
        <w:rPr>
          <w:rFonts w:ascii="Arial" w:hAnsi="Arial" w:cs="Arial"/>
          <w:sz w:val="22"/>
          <w:szCs w:val="22"/>
        </w:rPr>
        <w:t>The</w:t>
      </w:r>
      <w:r w:rsidR="00373A18">
        <w:rPr>
          <w:rFonts w:ascii="Arial" w:hAnsi="Arial" w:cs="Arial"/>
          <w:sz w:val="22"/>
          <w:szCs w:val="22"/>
        </w:rPr>
        <w:t xml:space="preserve"> </w:t>
      </w:r>
      <w:r w:rsidR="00B76783">
        <w:rPr>
          <w:rFonts w:ascii="Arial" w:hAnsi="Arial" w:cs="Arial"/>
          <w:sz w:val="22"/>
          <w:szCs w:val="22"/>
        </w:rPr>
        <w:t>Part</w:t>
      </w:r>
      <w:r w:rsidR="00FA1935" w:rsidRPr="003571AA">
        <w:rPr>
          <w:rFonts w:ascii="Arial" w:hAnsi="Arial" w:cs="Arial"/>
          <w:sz w:val="22"/>
          <w:szCs w:val="22"/>
        </w:rPr>
        <w:t xml:space="preserve">ies acknowledge that a breach of this </w:t>
      </w:r>
      <w:r w:rsidR="00C97CFB" w:rsidRPr="003571AA">
        <w:rPr>
          <w:rFonts w:ascii="Arial" w:hAnsi="Arial" w:cs="Arial"/>
          <w:sz w:val="22"/>
          <w:szCs w:val="22"/>
        </w:rPr>
        <w:t>Agreement</w:t>
      </w:r>
      <w:r w:rsidR="00FA1935" w:rsidRPr="003571AA">
        <w:rPr>
          <w:rFonts w:ascii="Arial" w:hAnsi="Arial" w:cs="Arial"/>
          <w:sz w:val="22"/>
          <w:szCs w:val="22"/>
        </w:rPr>
        <w:t xml:space="preserve"> can cause the </w:t>
      </w:r>
      <w:r w:rsidR="00E5528D" w:rsidRPr="003571AA">
        <w:rPr>
          <w:rFonts w:ascii="Arial" w:hAnsi="Arial" w:cs="Arial"/>
          <w:sz w:val="22"/>
          <w:szCs w:val="22"/>
        </w:rPr>
        <w:t>Discloser</w:t>
      </w:r>
      <w:r w:rsidR="00FA1935" w:rsidRPr="003571AA">
        <w:rPr>
          <w:rFonts w:ascii="Arial" w:hAnsi="Arial" w:cs="Arial"/>
          <w:sz w:val="22"/>
          <w:szCs w:val="22"/>
        </w:rPr>
        <w:t xml:space="preserve"> to suffer irreparable harm.  IF ANY SUCH BREACH OCCURS OR IS </w:t>
      </w:r>
      <w:r w:rsidR="00FA1935" w:rsidRPr="003571AA">
        <w:rPr>
          <w:rFonts w:ascii="Arial" w:hAnsi="Arial" w:cs="Arial"/>
          <w:sz w:val="22"/>
          <w:szCs w:val="22"/>
        </w:rPr>
        <w:lastRenderedPageBreak/>
        <w:t xml:space="preserve">THREATENED, THE </w:t>
      </w:r>
      <w:r w:rsidR="00E5528D" w:rsidRPr="003571AA">
        <w:rPr>
          <w:rFonts w:ascii="Arial" w:hAnsi="Arial" w:cs="Arial"/>
          <w:sz w:val="22"/>
          <w:szCs w:val="22"/>
        </w:rPr>
        <w:t>DISCLOSER</w:t>
      </w:r>
      <w:r w:rsidR="00FA1935" w:rsidRPr="003571AA">
        <w:rPr>
          <w:rFonts w:ascii="Arial" w:hAnsi="Arial" w:cs="Arial"/>
          <w:sz w:val="22"/>
          <w:szCs w:val="22"/>
        </w:rPr>
        <w:t xml:space="preserve"> MAY SEEK INJUNCTIVE RELIEF, SPECIFIC PERFORMANCE AND OTHER EQUITABLE REMEDIES (IN ADDITION TO ANY AND ALL OTHER REMEDIES AT LAW) WITHOUT PROOF OF MONETARY DAMAGES OR THE INADEQUACY OF OTHER REMEDIES, AND THE </w:t>
      </w:r>
      <w:r w:rsidR="00E5528D" w:rsidRPr="003571AA">
        <w:rPr>
          <w:rFonts w:ascii="Arial" w:hAnsi="Arial" w:cs="Arial"/>
          <w:sz w:val="22"/>
          <w:szCs w:val="22"/>
        </w:rPr>
        <w:t>RECIPIENT</w:t>
      </w:r>
      <w:r w:rsidR="00FA1935" w:rsidRPr="003571AA">
        <w:rPr>
          <w:rFonts w:ascii="Arial" w:hAnsi="Arial" w:cs="Arial"/>
          <w:sz w:val="22"/>
          <w:szCs w:val="22"/>
        </w:rPr>
        <w:t xml:space="preserve"> WAIVES ITS RIGHT TO ALL SUCH DEFENSES. </w:t>
      </w:r>
    </w:p>
    <w:p w14:paraId="4D60221C" w14:textId="77777777" w:rsidR="00EB3C5B" w:rsidRPr="003571AA"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Severability.</w:t>
      </w:r>
      <w:r w:rsidRPr="003571AA">
        <w:rPr>
          <w:rFonts w:ascii="Arial" w:hAnsi="Arial" w:cs="Arial"/>
          <w:sz w:val="22"/>
          <w:szCs w:val="22"/>
        </w:rPr>
        <w:t xml:space="preserve">  In the event any provision of this Agreement is held to be void, unlawful or otherwise unenforceable, that provision will be severed from the remainder of the Agreement and replaced automatically by a provision containing terms as nearly like the void, unlawful, or unenforceable provision as possible; and the Agreement, as so modified, will continue to be in full force and effect.</w:t>
      </w:r>
    </w:p>
    <w:p w14:paraId="7C096961" w14:textId="77777777" w:rsidR="00EB3C5B" w:rsidRPr="003571AA"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Counterparts. </w:t>
      </w:r>
      <w:r w:rsidRPr="003571AA">
        <w:rPr>
          <w:rFonts w:ascii="Arial" w:hAnsi="Arial" w:cs="Arial"/>
          <w:sz w:val="22"/>
          <w:szCs w:val="22"/>
        </w:rPr>
        <w:t xml:space="preserve">This Agreement may be executed in any number of counterparts, each of which shall be deemed an original, but all of which together shall constitute one and the same instrument.  Additionally, this Agreement may be executed by facsimile or electronic copies, all of which shall be considered an original for all purposes.  </w:t>
      </w:r>
    </w:p>
    <w:p w14:paraId="101CACF2" w14:textId="77777777" w:rsidR="00067B79" w:rsidRPr="003571AA" w:rsidRDefault="00067B79" w:rsidP="0033055C">
      <w:pPr>
        <w:tabs>
          <w:tab w:val="left" w:pos="576"/>
          <w:tab w:val="left" w:pos="1296"/>
          <w:tab w:val="left" w:pos="2016"/>
        </w:tabs>
        <w:ind w:left="-144" w:firstLine="144"/>
        <w:jc w:val="both"/>
        <w:rPr>
          <w:rFonts w:ascii="Arial" w:hAnsi="Arial" w:cs="Arial"/>
          <w:sz w:val="22"/>
          <w:szCs w:val="22"/>
        </w:rPr>
      </w:pPr>
    </w:p>
    <w:p w14:paraId="37237963" w14:textId="77777777" w:rsidR="00A41306" w:rsidRPr="003571AA" w:rsidRDefault="00A41306" w:rsidP="0033055C">
      <w:pPr>
        <w:pStyle w:val="BodyText"/>
        <w:jc w:val="both"/>
        <w:rPr>
          <w:rFonts w:ascii="Arial" w:hAnsi="Arial" w:cs="Arial"/>
          <w:sz w:val="22"/>
          <w:szCs w:val="22"/>
        </w:rPr>
      </w:pPr>
      <w:r w:rsidRPr="003571AA">
        <w:rPr>
          <w:rFonts w:ascii="Arial" w:hAnsi="Arial" w:cs="Arial"/>
          <w:sz w:val="22"/>
          <w:szCs w:val="22"/>
        </w:rPr>
        <w:t xml:space="preserve">IN WITNESS WHEREOF, the </w:t>
      </w:r>
      <w:r w:rsidR="00B76783">
        <w:rPr>
          <w:rFonts w:ascii="Arial" w:hAnsi="Arial" w:cs="Arial"/>
          <w:sz w:val="22"/>
          <w:szCs w:val="22"/>
        </w:rPr>
        <w:t>Part</w:t>
      </w:r>
      <w:r w:rsidRPr="003571AA">
        <w:rPr>
          <w:rFonts w:ascii="Arial" w:hAnsi="Arial" w:cs="Arial"/>
          <w:sz w:val="22"/>
          <w:szCs w:val="22"/>
        </w:rPr>
        <w:t xml:space="preserve">ies hereto have duly executed this </w:t>
      </w:r>
      <w:r w:rsidR="00067B79" w:rsidRPr="003571AA">
        <w:rPr>
          <w:rFonts w:ascii="Arial" w:hAnsi="Arial" w:cs="Arial"/>
          <w:sz w:val="22"/>
          <w:szCs w:val="22"/>
        </w:rPr>
        <w:t>Confidentiality</w:t>
      </w:r>
      <w:r w:rsidRPr="003571AA">
        <w:rPr>
          <w:rFonts w:ascii="Arial" w:hAnsi="Arial" w:cs="Arial"/>
          <w:sz w:val="22"/>
          <w:szCs w:val="22"/>
        </w:rPr>
        <w:t xml:space="preserve"> Agreement as of the date written b</w:t>
      </w:r>
      <w:r w:rsidR="00AD5662">
        <w:rPr>
          <w:rFonts w:ascii="Arial" w:hAnsi="Arial" w:cs="Arial"/>
          <w:sz w:val="22"/>
          <w:szCs w:val="22"/>
        </w:rPr>
        <w:t>elow</w:t>
      </w:r>
      <w:r w:rsidRPr="003571AA">
        <w:rPr>
          <w:rFonts w:ascii="Arial" w:hAnsi="Arial" w:cs="Arial"/>
          <w:sz w:val="22"/>
          <w:szCs w:val="22"/>
        </w:rPr>
        <w:t>.</w:t>
      </w:r>
    </w:p>
    <w:p w14:paraId="66F48AA7" w14:textId="77777777" w:rsidR="00A41306" w:rsidRPr="003571AA" w:rsidRDefault="00A41306">
      <w:pPr>
        <w:tabs>
          <w:tab w:val="left" w:pos="576"/>
          <w:tab w:val="left" w:pos="1296"/>
          <w:tab w:val="left" w:pos="2016"/>
        </w:tabs>
        <w:ind w:left="-144" w:firstLine="144"/>
        <w:rPr>
          <w:rFonts w:ascii="Arial" w:hAnsi="Arial" w:cs="Arial"/>
          <w:sz w:val="22"/>
          <w:szCs w:val="22"/>
        </w:rPr>
      </w:pPr>
    </w:p>
    <w:tbl>
      <w:tblPr>
        <w:tblW w:w="0" w:type="auto"/>
        <w:tblLook w:val="01E0" w:firstRow="1" w:lastRow="1" w:firstColumn="1" w:lastColumn="1" w:noHBand="0" w:noVBand="0"/>
      </w:tblPr>
      <w:tblGrid>
        <w:gridCol w:w="4788"/>
        <w:gridCol w:w="4788"/>
      </w:tblGrid>
      <w:tr w:rsidR="00A41306" w:rsidRPr="003571AA" w14:paraId="78760CDB" w14:textId="77777777" w:rsidTr="00E41EA1">
        <w:tc>
          <w:tcPr>
            <w:tcW w:w="4788" w:type="dxa"/>
          </w:tcPr>
          <w:p w14:paraId="4E7811A4" w14:textId="77777777" w:rsidR="00A41306" w:rsidRPr="003571AA" w:rsidRDefault="00373A18" w:rsidP="00163380">
            <w:pPr>
              <w:pStyle w:val="BodyText"/>
              <w:spacing w:after="0"/>
              <w:rPr>
                <w:rFonts w:ascii="Arial" w:hAnsi="Arial" w:cs="Arial"/>
                <w:b/>
                <w:bCs/>
                <w:sz w:val="22"/>
                <w:szCs w:val="22"/>
              </w:rPr>
            </w:pPr>
            <w:r>
              <w:rPr>
                <w:rFonts w:ascii="Arial" w:hAnsi="Arial" w:cs="Arial"/>
                <w:b/>
                <w:bCs/>
                <w:sz w:val="22"/>
                <w:szCs w:val="22"/>
              </w:rPr>
              <w:t>Runtime Software Private Limited</w:t>
            </w:r>
          </w:p>
        </w:tc>
        <w:tc>
          <w:tcPr>
            <w:tcW w:w="4788" w:type="dxa"/>
          </w:tcPr>
          <w:p w14:paraId="6F49ACC6" w14:textId="145E9CC8" w:rsidR="00A41306" w:rsidRPr="0099669F" w:rsidRDefault="00D55437" w:rsidP="00E41EA1">
            <w:pPr>
              <w:pStyle w:val="BodyText"/>
              <w:spacing w:after="0"/>
              <w:rPr>
                <w:rFonts w:ascii="Arial" w:hAnsi="Arial" w:cs="Arial"/>
                <w:b/>
                <w:bCs/>
                <w:caps/>
                <w:sz w:val="22"/>
                <w:szCs w:val="22"/>
              </w:rPr>
            </w:pPr>
            <w:r w:rsidRPr="00D55437">
              <w:rPr>
                <w:rFonts w:ascii="Arial" w:hAnsi="Arial" w:cs="Arial"/>
                <w:b/>
                <w:bCs/>
                <w:sz w:val="22"/>
                <w:szCs w:val="22"/>
                <w:highlight w:val="yellow"/>
              </w:rPr>
              <w:t>&lt;Client Name&gt;</w:t>
            </w:r>
          </w:p>
        </w:tc>
      </w:tr>
      <w:tr w:rsidR="00A41306" w:rsidRPr="003571AA" w14:paraId="437E98F4" w14:textId="77777777" w:rsidTr="00163380">
        <w:trPr>
          <w:trHeight w:val="2105"/>
        </w:trPr>
        <w:tc>
          <w:tcPr>
            <w:tcW w:w="4788" w:type="dxa"/>
          </w:tcPr>
          <w:p w14:paraId="63D8212C" w14:textId="77777777" w:rsidR="00A41306" w:rsidRPr="003571AA" w:rsidRDefault="00A41306" w:rsidP="00E41EA1">
            <w:pPr>
              <w:pStyle w:val="BodyText"/>
              <w:spacing w:after="0"/>
              <w:rPr>
                <w:rFonts w:ascii="Arial" w:hAnsi="Arial" w:cs="Arial"/>
                <w:sz w:val="22"/>
                <w:szCs w:val="22"/>
              </w:rPr>
            </w:pPr>
          </w:p>
          <w:p w14:paraId="757D794F" w14:textId="77777777" w:rsidR="00163380" w:rsidRDefault="00163380" w:rsidP="00163380">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p w14:paraId="69A3D437" w14:textId="77777777" w:rsidR="00163380" w:rsidRDefault="00163380" w:rsidP="00163380">
            <w:pPr>
              <w:pStyle w:val="BodyText"/>
              <w:tabs>
                <w:tab w:val="left" w:pos="1134"/>
              </w:tabs>
              <w:spacing w:after="0"/>
              <w:rPr>
                <w:rFonts w:ascii="Arial" w:hAnsi="Arial" w:cs="Arial"/>
                <w:sz w:val="22"/>
                <w:szCs w:val="22"/>
              </w:rPr>
            </w:pPr>
          </w:p>
          <w:p w14:paraId="4D114062" w14:textId="77777777" w:rsidR="00A41306" w:rsidRPr="003571AA" w:rsidRDefault="00163380" w:rsidP="00163380">
            <w:pPr>
              <w:pStyle w:val="BodyText"/>
              <w:tabs>
                <w:tab w:val="left" w:pos="1134"/>
              </w:tabs>
              <w:spacing w:after="0"/>
              <w:rPr>
                <w:rFonts w:ascii="Arial" w:hAnsi="Arial" w:cs="Arial"/>
                <w:sz w:val="22"/>
                <w:szCs w:val="22"/>
                <w:u w:val="single"/>
              </w:rPr>
            </w:pPr>
            <w:r>
              <w:rPr>
                <w:rFonts w:ascii="Arial" w:hAnsi="Arial" w:cs="Arial"/>
                <w:sz w:val="22"/>
                <w:szCs w:val="22"/>
              </w:rPr>
              <w:t>Signature</w:t>
            </w:r>
            <w:r w:rsidR="00A41306" w:rsidRPr="003571AA">
              <w:rPr>
                <w:rFonts w:ascii="Arial" w:hAnsi="Arial" w:cs="Arial"/>
                <w:sz w:val="22"/>
                <w:szCs w:val="22"/>
              </w:rPr>
              <w:t xml:space="preserve">: </w:t>
            </w:r>
            <w:r w:rsidR="00A41306" w:rsidRPr="00163380">
              <w:rPr>
                <w:rFonts w:ascii="Arial" w:hAnsi="Arial" w:cs="Arial"/>
                <w:sz w:val="22"/>
                <w:szCs w:val="22"/>
              </w:rPr>
              <w:tab/>
            </w:r>
          </w:p>
          <w:p w14:paraId="29DFD9DA" w14:textId="77777777" w:rsidR="00A41306" w:rsidRPr="003571AA" w:rsidRDefault="00A41306" w:rsidP="00163380">
            <w:pPr>
              <w:pStyle w:val="BodyText"/>
              <w:tabs>
                <w:tab w:val="left" w:pos="1134"/>
              </w:tabs>
              <w:spacing w:after="0"/>
              <w:rPr>
                <w:rFonts w:ascii="Arial" w:hAnsi="Arial" w:cs="Arial"/>
                <w:sz w:val="22"/>
                <w:szCs w:val="22"/>
                <w:u w:val="single"/>
              </w:rPr>
            </w:pPr>
          </w:p>
          <w:p w14:paraId="0BB54967" w14:textId="77777777" w:rsidR="00A41306" w:rsidRPr="003571AA" w:rsidRDefault="00A41306" w:rsidP="00163380">
            <w:pPr>
              <w:pStyle w:val="BodyText"/>
              <w:tabs>
                <w:tab w:val="left" w:pos="1134"/>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proofErr w:type="spellStart"/>
            <w:r w:rsidR="00373A18" w:rsidRPr="00373A18">
              <w:rPr>
                <w:rFonts w:ascii="Arial" w:hAnsi="Arial" w:cs="Arial"/>
                <w:sz w:val="22"/>
                <w:szCs w:val="22"/>
              </w:rPr>
              <w:t>Prashant</w:t>
            </w:r>
            <w:proofErr w:type="spellEnd"/>
            <w:r w:rsidR="00373A18" w:rsidRPr="00373A18">
              <w:rPr>
                <w:rFonts w:ascii="Arial" w:hAnsi="Arial" w:cs="Arial"/>
                <w:sz w:val="22"/>
                <w:szCs w:val="22"/>
              </w:rPr>
              <w:t xml:space="preserve"> Gupta</w:t>
            </w:r>
          </w:p>
          <w:p w14:paraId="44CDB9A7" w14:textId="77777777" w:rsidR="00A41306" w:rsidRPr="003571AA" w:rsidRDefault="00A41306" w:rsidP="00163380">
            <w:pPr>
              <w:pStyle w:val="BodyText"/>
              <w:tabs>
                <w:tab w:val="left" w:pos="1134"/>
              </w:tabs>
              <w:spacing w:after="0"/>
              <w:rPr>
                <w:rFonts w:ascii="Arial" w:hAnsi="Arial" w:cs="Arial"/>
                <w:sz w:val="22"/>
                <w:szCs w:val="22"/>
                <w:u w:val="single"/>
              </w:rPr>
            </w:pPr>
          </w:p>
          <w:p w14:paraId="23580F37" w14:textId="77777777" w:rsidR="00A41306" w:rsidRDefault="00163380" w:rsidP="00163380">
            <w:pPr>
              <w:pStyle w:val="BodyText"/>
              <w:tabs>
                <w:tab w:val="left" w:pos="1134"/>
              </w:tabs>
              <w:spacing w:after="0"/>
              <w:rPr>
                <w:rFonts w:ascii="Arial" w:hAnsi="Arial" w:cs="Arial"/>
                <w:sz w:val="22"/>
                <w:szCs w:val="22"/>
              </w:rPr>
            </w:pPr>
            <w:r>
              <w:rPr>
                <w:rFonts w:ascii="Arial" w:hAnsi="Arial" w:cs="Arial"/>
                <w:sz w:val="22"/>
                <w:szCs w:val="22"/>
              </w:rPr>
              <w:t>Position</w:t>
            </w:r>
            <w:r w:rsidR="00A41306" w:rsidRPr="003571AA">
              <w:rPr>
                <w:rFonts w:ascii="Arial" w:hAnsi="Arial" w:cs="Arial"/>
                <w:sz w:val="22"/>
                <w:szCs w:val="22"/>
              </w:rPr>
              <w:t>:</w:t>
            </w:r>
            <w:r w:rsidR="00A41306" w:rsidRPr="00163380">
              <w:rPr>
                <w:rFonts w:ascii="Arial" w:hAnsi="Arial" w:cs="Arial"/>
                <w:sz w:val="22"/>
                <w:szCs w:val="22"/>
              </w:rPr>
              <w:tab/>
            </w:r>
            <w:r w:rsidR="00373A18">
              <w:rPr>
                <w:rFonts w:ascii="Arial" w:hAnsi="Arial" w:cs="Arial"/>
                <w:sz w:val="22"/>
                <w:szCs w:val="22"/>
              </w:rPr>
              <w:t>Director</w:t>
            </w:r>
          </w:p>
          <w:p w14:paraId="044C78C4" w14:textId="77777777" w:rsidR="00373A18" w:rsidRDefault="00373A18" w:rsidP="00163380">
            <w:pPr>
              <w:pStyle w:val="BodyText"/>
              <w:tabs>
                <w:tab w:val="left" w:pos="1134"/>
              </w:tabs>
              <w:spacing w:after="0"/>
              <w:rPr>
                <w:rFonts w:ascii="Arial" w:hAnsi="Arial" w:cs="Arial"/>
                <w:sz w:val="22"/>
                <w:szCs w:val="22"/>
              </w:rPr>
            </w:pPr>
          </w:p>
          <w:p w14:paraId="78DCED37" w14:textId="0CB15FEE" w:rsidR="00373A18" w:rsidRPr="00D55437" w:rsidRDefault="00373A18" w:rsidP="00D55437">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tc>
        <w:tc>
          <w:tcPr>
            <w:tcW w:w="4788" w:type="dxa"/>
          </w:tcPr>
          <w:p w14:paraId="4E854EA4" w14:textId="77777777" w:rsidR="00163380" w:rsidRPr="003571AA" w:rsidRDefault="00163380" w:rsidP="00163380">
            <w:pPr>
              <w:pStyle w:val="BodyText"/>
              <w:tabs>
                <w:tab w:val="left" w:pos="1166"/>
              </w:tabs>
              <w:spacing w:after="0"/>
              <w:rPr>
                <w:rFonts w:ascii="Arial" w:hAnsi="Arial" w:cs="Arial"/>
                <w:sz w:val="22"/>
                <w:szCs w:val="22"/>
              </w:rPr>
            </w:pPr>
          </w:p>
          <w:p w14:paraId="6B26C690" w14:textId="77777777" w:rsidR="00163380" w:rsidRDefault="00163380" w:rsidP="00163380">
            <w:pPr>
              <w:pStyle w:val="BodyText"/>
              <w:tabs>
                <w:tab w:val="left" w:pos="1134"/>
                <w:tab w:val="left" w:pos="1166"/>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r w:rsidRPr="00163380">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499C6C1C" w14:textId="77777777" w:rsidR="00163380" w:rsidRDefault="00163380" w:rsidP="00163380">
            <w:pPr>
              <w:pStyle w:val="BodyText"/>
              <w:tabs>
                <w:tab w:val="left" w:pos="1134"/>
                <w:tab w:val="left" w:pos="1166"/>
              </w:tabs>
              <w:spacing w:after="0"/>
              <w:rPr>
                <w:rFonts w:ascii="Arial" w:hAnsi="Arial" w:cs="Arial"/>
                <w:sz w:val="22"/>
                <w:szCs w:val="22"/>
              </w:rPr>
            </w:pPr>
          </w:p>
          <w:p w14:paraId="10EC5A4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Pr>
                <w:rFonts w:ascii="Arial" w:hAnsi="Arial" w:cs="Arial"/>
                <w:sz w:val="22"/>
                <w:szCs w:val="22"/>
              </w:rPr>
              <w:t>Signature</w:t>
            </w:r>
            <w:r w:rsidRPr="003571AA">
              <w:rPr>
                <w:rFonts w:ascii="Arial" w:hAnsi="Arial" w:cs="Arial"/>
                <w:sz w:val="22"/>
                <w:szCs w:val="22"/>
              </w:rPr>
              <w:t xml:space="preserve">: </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5650CD35"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74DD3B8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66426D22"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1D61942F" w14:textId="77777777" w:rsidR="00A41306" w:rsidRPr="003571AA" w:rsidRDefault="00163380" w:rsidP="00163380">
            <w:pPr>
              <w:pStyle w:val="BodyText"/>
              <w:tabs>
                <w:tab w:val="left" w:pos="1166"/>
              </w:tabs>
              <w:spacing w:after="0"/>
              <w:rPr>
                <w:rFonts w:ascii="Arial" w:hAnsi="Arial" w:cs="Arial"/>
                <w:sz w:val="22"/>
                <w:szCs w:val="22"/>
              </w:rPr>
            </w:pPr>
            <w:r>
              <w:rPr>
                <w:rFonts w:ascii="Arial" w:hAnsi="Arial" w:cs="Arial"/>
                <w:sz w:val="22"/>
                <w:szCs w:val="22"/>
              </w:rPr>
              <w:t>Position</w:t>
            </w:r>
            <w:r w:rsidRPr="003571AA">
              <w:rPr>
                <w:rFonts w:ascii="Arial" w:hAnsi="Arial" w:cs="Arial"/>
                <w:sz w:val="22"/>
                <w:szCs w:val="22"/>
              </w:rPr>
              <w:t>:</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tc>
      </w:tr>
    </w:tbl>
    <w:p w14:paraId="6ABEA639" w14:textId="77777777" w:rsidR="00A41306" w:rsidRPr="003571AA" w:rsidRDefault="00A41306" w:rsidP="00163380">
      <w:pPr>
        <w:tabs>
          <w:tab w:val="left" w:pos="576"/>
          <w:tab w:val="left" w:pos="1296"/>
          <w:tab w:val="left" w:pos="2016"/>
        </w:tabs>
        <w:rPr>
          <w:rFonts w:ascii="Arial" w:hAnsi="Arial" w:cs="Arial"/>
          <w:sz w:val="22"/>
          <w:szCs w:val="22"/>
        </w:rPr>
      </w:pPr>
    </w:p>
    <w:sectPr w:rsidR="00A41306" w:rsidRPr="003571AA" w:rsidSect="0071519B">
      <w:headerReference w:type="even" r:id="rId9"/>
      <w:footerReference w:type="even" r:id="rId10"/>
      <w:footerReference w:type="default" r:id="rId11"/>
      <w:headerReference w:type="first" r:id="rId12"/>
      <w:footerReference w:type="first" r:id="rId13"/>
      <w:type w:val="continuous"/>
      <w:pgSz w:w="12240" w:h="15840"/>
      <w:pgMar w:top="1440" w:right="1440" w:bottom="1008" w:left="1440" w:header="274" w:footer="576"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76F99" w14:textId="77777777" w:rsidR="002E55E8" w:rsidRDefault="002E55E8">
      <w:r>
        <w:separator/>
      </w:r>
    </w:p>
  </w:endnote>
  <w:endnote w:type="continuationSeparator" w:id="0">
    <w:p w14:paraId="72B93CEF" w14:textId="77777777" w:rsidR="002E55E8" w:rsidRDefault="002E5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7FA0B" w14:textId="77777777" w:rsidR="00D52124" w:rsidRDefault="004E507D" w:rsidP="00B90E52">
    <w:pPr>
      <w:pStyle w:val="Footer"/>
      <w:framePr w:wrap="around" w:vAnchor="text" w:hAnchor="margin" w:xAlign="right"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23C064F2" w14:textId="77777777" w:rsidR="00D52124" w:rsidRDefault="00D52124" w:rsidP="00086F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D4603" w14:textId="77777777" w:rsidR="00D52124" w:rsidRDefault="00D52124" w:rsidP="0071519B">
    <w:pPr>
      <w:pStyle w:val="Footer"/>
      <w:tabs>
        <w:tab w:val="center" w:pos="4703"/>
        <w:tab w:val="right" w:pos="9406"/>
      </w:tabs>
      <w:jc w:val="right"/>
    </w:pPr>
    <w:r w:rsidRPr="002C6D31">
      <w:rPr>
        <w:rFonts w:ascii="Arial" w:hAnsi="Arial" w:cs="Arial"/>
        <w:sz w:val="16"/>
        <w:szCs w:val="16"/>
      </w:rPr>
      <w:t xml:space="preserve">Confidential </w:t>
    </w:r>
    <w:r w:rsidR="004E507D">
      <w:fldChar w:fldCharType="begin"/>
    </w:r>
    <w:r>
      <w:instrText>PAGE</w:instrText>
    </w:r>
    <w:r w:rsidR="004E507D">
      <w:fldChar w:fldCharType="separate"/>
    </w:r>
    <w:r w:rsidR="00F7736C">
      <w:rPr>
        <w:noProof/>
      </w:rPr>
      <w:t>2</w:t>
    </w:r>
    <w:r w:rsidR="004E507D">
      <w:fldChar w:fldCharType="end"/>
    </w:r>
    <w:r w:rsidRPr="00E66C25">
      <w:rPr>
        <w:sz w:val="24"/>
        <w:szCs w:val="24"/>
      </w:rPr>
      <w:t>/</w:t>
    </w:r>
    <w:r w:rsidR="004E507D">
      <w:fldChar w:fldCharType="begin"/>
    </w:r>
    <w:r>
      <w:instrText>NUMPAGES</w:instrText>
    </w:r>
    <w:r w:rsidR="004E507D">
      <w:fldChar w:fldCharType="separate"/>
    </w:r>
    <w:r w:rsidR="00F7736C">
      <w:rPr>
        <w:noProof/>
      </w:rPr>
      <w:t>3</w:t>
    </w:r>
    <w:r w:rsidR="004E507D">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18905" w14:textId="77777777" w:rsidR="00D52124" w:rsidRDefault="004E507D" w:rsidP="00B90E52">
    <w:pPr>
      <w:pStyle w:val="Foot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separate"/>
    </w:r>
    <w:r w:rsidR="00D52124">
      <w:rPr>
        <w:rStyle w:val="PageNumber"/>
        <w:noProof/>
      </w:rPr>
      <w:t>0</w:t>
    </w:r>
    <w:r>
      <w:rPr>
        <w:rStyle w:val="PageNumber"/>
      </w:rPr>
      <w:fldChar w:fldCharType="end"/>
    </w:r>
  </w:p>
  <w:p w14:paraId="5952560A" w14:textId="77777777" w:rsidR="00D52124" w:rsidRDefault="00D52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D29D2" w14:textId="77777777" w:rsidR="002E55E8" w:rsidRDefault="002E55E8">
      <w:r>
        <w:separator/>
      </w:r>
    </w:p>
  </w:footnote>
  <w:footnote w:type="continuationSeparator" w:id="0">
    <w:p w14:paraId="07ADC4EE" w14:textId="77777777" w:rsidR="002E55E8" w:rsidRDefault="002E5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CEC45" w14:textId="77777777" w:rsidR="00D52124" w:rsidRDefault="004E507D">
    <w:pPr>
      <w:pStyle w:val="Head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18B0CCB0" w14:textId="77777777" w:rsidR="00D52124" w:rsidRDefault="00D521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ABF95" w14:textId="77777777" w:rsidR="00D52124" w:rsidRDefault="00D52124">
    <w:pPr>
      <w:pStyle w:val="Header"/>
      <w:rPr>
        <w:rFonts w:ascii="Arial" w:hAnsi="Arial" w:cs="Arial"/>
        <w:sz w:val="16"/>
      </w:rPr>
    </w:pPr>
    <w:r>
      <w:rPr>
        <w:rFonts w:ascii="Arial" w:hAnsi="Arial" w:cs="Arial"/>
        <w:sz w:val="16"/>
      </w:rPr>
      <w:t>01-29-09</w:t>
    </w:r>
  </w:p>
  <w:p w14:paraId="45D46523" w14:textId="77777777" w:rsidR="00D52124" w:rsidRDefault="00D521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2240"/>
    <w:multiLevelType w:val="hybridMultilevel"/>
    <w:tmpl w:val="5E16E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1E0E16"/>
    <w:multiLevelType w:val="hybridMultilevel"/>
    <w:tmpl w:val="F6187D5A"/>
    <w:lvl w:ilvl="0" w:tplc="4BDA7F6C">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
    <w:nsid w:val="128C2A18"/>
    <w:multiLevelType w:val="hybridMultilevel"/>
    <w:tmpl w:val="83F4BAA6"/>
    <w:lvl w:ilvl="0" w:tplc="E9AC28FA">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F0465D"/>
    <w:multiLevelType w:val="hybridMultilevel"/>
    <w:tmpl w:val="3B3A94FC"/>
    <w:lvl w:ilvl="0" w:tplc="B9987C9E">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
    <w:nsid w:val="1EBA7061"/>
    <w:multiLevelType w:val="multilevel"/>
    <w:tmpl w:val="DB74AD06"/>
    <w:lvl w:ilvl="0">
      <w:start w:val="1"/>
      <w:numFmt w:val="none"/>
      <w:pStyle w:val="Heading1"/>
      <w:lvlText w:val=""/>
      <w:lvlJc w:val="left"/>
      <w:pPr>
        <w:tabs>
          <w:tab w:val="num" w:pos="360"/>
        </w:tabs>
        <w:ind w:left="0" w:firstLine="0"/>
      </w:pPr>
      <w:rPr>
        <w:rFonts w:hint="default"/>
      </w:rPr>
    </w:lvl>
    <w:lvl w:ilvl="1">
      <w:start w:val="1"/>
      <w:numFmt w:val="none"/>
      <w:lvlText w:val="%2"/>
      <w:lvlJc w:val="left"/>
      <w:pPr>
        <w:tabs>
          <w:tab w:val="num" w:pos="360"/>
        </w:tabs>
        <w:ind w:left="0" w:firstLine="0"/>
      </w:pPr>
      <w:rPr>
        <w:rFonts w:hint="default"/>
      </w:rPr>
    </w:lvl>
    <w:lvl w:ilvl="2">
      <w:start w:val="1"/>
      <w:numFmt w:val="decimal"/>
      <w:pStyle w:val="Heading3"/>
      <w:lvlText w:val="%3."/>
      <w:lvlJc w:val="left"/>
      <w:pPr>
        <w:tabs>
          <w:tab w:val="num" w:pos="720"/>
        </w:tabs>
        <w:ind w:left="0" w:firstLine="0"/>
      </w:pPr>
      <w:rPr>
        <w:rFonts w:hint="default"/>
        <w:b/>
        <w:i w:val="0"/>
      </w:rPr>
    </w:lvl>
    <w:lvl w:ilvl="3">
      <w:start w:val="1"/>
      <w:numFmt w:val="none"/>
      <w:pStyle w:val="Heading4"/>
      <w:suff w:val="space"/>
      <w:lvlText w:val=""/>
      <w:lvlJc w:val="left"/>
      <w:pPr>
        <w:ind w:left="1440" w:hanging="1440"/>
      </w:pPr>
      <w:rPr>
        <w:rFonts w:hint="default"/>
      </w:rPr>
    </w:lvl>
    <w:lvl w:ilvl="4">
      <w:start w:val="1"/>
      <w:numFmt w:val="decimal"/>
      <w:pStyle w:val="Heading5"/>
      <w:lvlText w:val="%5."/>
      <w:lvlJc w:val="left"/>
      <w:pPr>
        <w:tabs>
          <w:tab w:val="num" w:pos="720"/>
        </w:tabs>
        <w:ind w:left="720" w:hanging="720"/>
      </w:pPr>
      <w:rPr>
        <w:rFonts w:hint="default"/>
      </w:rPr>
    </w:lvl>
    <w:lvl w:ilvl="5">
      <w:start w:val="1"/>
      <w:numFmt w:val="lowerRoman"/>
      <w:pStyle w:val="Heading5Text-Number"/>
      <w:lvlText w:val="%6."/>
      <w:lvlJc w:val="left"/>
      <w:pPr>
        <w:tabs>
          <w:tab w:val="num" w:pos="720"/>
        </w:tabs>
        <w:ind w:left="720" w:hanging="72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2AD43A23"/>
    <w:multiLevelType w:val="hybridMultilevel"/>
    <w:tmpl w:val="448AC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4727D7"/>
    <w:multiLevelType w:val="singleLevel"/>
    <w:tmpl w:val="57A24EFE"/>
    <w:lvl w:ilvl="0">
      <w:start w:val="2"/>
      <w:numFmt w:val="bullet"/>
      <w:lvlText w:val=""/>
      <w:lvlJc w:val="left"/>
      <w:pPr>
        <w:tabs>
          <w:tab w:val="num" w:pos="1290"/>
        </w:tabs>
        <w:ind w:left="1290" w:hanging="720"/>
      </w:pPr>
      <w:rPr>
        <w:rFonts w:ascii="Symbol" w:hAnsi="Symbol" w:hint="default"/>
      </w:rPr>
    </w:lvl>
  </w:abstractNum>
  <w:abstractNum w:abstractNumId="7">
    <w:nsid w:val="62AB7996"/>
    <w:multiLevelType w:val="hybridMultilevel"/>
    <w:tmpl w:val="79785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8A5EB3"/>
    <w:multiLevelType w:val="singleLevel"/>
    <w:tmpl w:val="8F16BDBC"/>
    <w:lvl w:ilvl="0">
      <w:start w:val="2"/>
      <w:numFmt w:val="decimal"/>
      <w:lvlText w:val="%1."/>
      <w:lvlJc w:val="left"/>
      <w:pPr>
        <w:tabs>
          <w:tab w:val="num" w:pos="570"/>
        </w:tabs>
        <w:ind w:left="570" w:hanging="570"/>
      </w:pPr>
      <w:rPr>
        <w:rFonts w:hint="default"/>
      </w:rPr>
    </w:lvl>
  </w:abstractNum>
  <w:abstractNum w:abstractNumId="9">
    <w:nsid w:val="6BB25AB9"/>
    <w:multiLevelType w:val="hybridMultilevel"/>
    <w:tmpl w:val="47563BAA"/>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8"/>
  </w:num>
  <w:num w:numId="2">
    <w:abstractNumId w:val="6"/>
  </w:num>
  <w:num w:numId="3">
    <w:abstractNumId w:val="5"/>
  </w:num>
  <w:num w:numId="4">
    <w:abstractNumId w:val="0"/>
  </w:num>
  <w:num w:numId="5">
    <w:abstractNumId w:val="7"/>
  </w:num>
  <w:num w:numId="6">
    <w:abstractNumId w:val="9"/>
  </w:num>
  <w:num w:numId="7">
    <w:abstractNumId w:val="4"/>
  </w:num>
  <w:num w:numId="8">
    <w:abstractNumId w:val="4"/>
    <w:lvlOverride w:ilvl="0">
      <w:startOverride w:val="1"/>
    </w:lvlOverride>
    <w:lvlOverride w:ilvl="1">
      <w:startOverride w:val="1"/>
    </w:lvlOverride>
    <w:lvlOverride w:ilvl="2">
      <w:startOverride w:val="13"/>
    </w:lvlOverride>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formatting="1"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58"/>
    <w:rsid w:val="000051EC"/>
    <w:rsid w:val="000131FB"/>
    <w:rsid w:val="00015F67"/>
    <w:rsid w:val="00021C9A"/>
    <w:rsid w:val="00052758"/>
    <w:rsid w:val="00067B79"/>
    <w:rsid w:val="00086F30"/>
    <w:rsid w:val="00094C65"/>
    <w:rsid w:val="000C28D7"/>
    <w:rsid w:val="000C4AD5"/>
    <w:rsid w:val="000C5376"/>
    <w:rsid w:val="000E041A"/>
    <w:rsid w:val="00121938"/>
    <w:rsid w:val="00134853"/>
    <w:rsid w:val="00163380"/>
    <w:rsid w:val="00196FA5"/>
    <w:rsid w:val="001A1156"/>
    <w:rsid w:val="001A228E"/>
    <w:rsid w:val="001B130A"/>
    <w:rsid w:val="001C141E"/>
    <w:rsid w:val="001C7893"/>
    <w:rsid w:val="001E4490"/>
    <w:rsid w:val="001E4BF8"/>
    <w:rsid w:val="00203FA6"/>
    <w:rsid w:val="002121B0"/>
    <w:rsid w:val="00237D4F"/>
    <w:rsid w:val="00280F99"/>
    <w:rsid w:val="00292349"/>
    <w:rsid w:val="002A7A11"/>
    <w:rsid w:val="002B3926"/>
    <w:rsid w:val="002C414D"/>
    <w:rsid w:val="002C5EDB"/>
    <w:rsid w:val="002C6D31"/>
    <w:rsid w:val="002D0C77"/>
    <w:rsid w:val="002E55E8"/>
    <w:rsid w:val="002E6588"/>
    <w:rsid w:val="002F468D"/>
    <w:rsid w:val="002F541A"/>
    <w:rsid w:val="00300067"/>
    <w:rsid w:val="0033055C"/>
    <w:rsid w:val="00343148"/>
    <w:rsid w:val="003571AA"/>
    <w:rsid w:val="00360869"/>
    <w:rsid w:val="00364D5B"/>
    <w:rsid w:val="00366F08"/>
    <w:rsid w:val="00367ABE"/>
    <w:rsid w:val="00373A18"/>
    <w:rsid w:val="00380082"/>
    <w:rsid w:val="003832AD"/>
    <w:rsid w:val="00386022"/>
    <w:rsid w:val="003A115E"/>
    <w:rsid w:val="003B67F4"/>
    <w:rsid w:val="003C1F9E"/>
    <w:rsid w:val="003D0F9C"/>
    <w:rsid w:val="003F4C8B"/>
    <w:rsid w:val="00414D53"/>
    <w:rsid w:val="00425EE6"/>
    <w:rsid w:val="0043342F"/>
    <w:rsid w:val="00441B26"/>
    <w:rsid w:val="00462D24"/>
    <w:rsid w:val="00471245"/>
    <w:rsid w:val="004778AC"/>
    <w:rsid w:val="004A0A7C"/>
    <w:rsid w:val="004A58B2"/>
    <w:rsid w:val="004C3D91"/>
    <w:rsid w:val="004D0D2B"/>
    <w:rsid w:val="004E507D"/>
    <w:rsid w:val="00517A51"/>
    <w:rsid w:val="00537D65"/>
    <w:rsid w:val="00540A04"/>
    <w:rsid w:val="00572623"/>
    <w:rsid w:val="00580F0F"/>
    <w:rsid w:val="0058541E"/>
    <w:rsid w:val="00586829"/>
    <w:rsid w:val="00591864"/>
    <w:rsid w:val="005968DF"/>
    <w:rsid w:val="005A1061"/>
    <w:rsid w:val="005B2374"/>
    <w:rsid w:val="005B526D"/>
    <w:rsid w:val="005C7A66"/>
    <w:rsid w:val="005E115C"/>
    <w:rsid w:val="005E7DA3"/>
    <w:rsid w:val="005F685B"/>
    <w:rsid w:val="006020B2"/>
    <w:rsid w:val="006220D4"/>
    <w:rsid w:val="006556CD"/>
    <w:rsid w:val="00677A12"/>
    <w:rsid w:val="00677DC3"/>
    <w:rsid w:val="0069243D"/>
    <w:rsid w:val="00696B50"/>
    <w:rsid w:val="006A421A"/>
    <w:rsid w:val="006B3734"/>
    <w:rsid w:val="006B4459"/>
    <w:rsid w:val="006C3248"/>
    <w:rsid w:val="006D765B"/>
    <w:rsid w:val="006E467C"/>
    <w:rsid w:val="00706288"/>
    <w:rsid w:val="0071519B"/>
    <w:rsid w:val="00726D46"/>
    <w:rsid w:val="0072778E"/>
    <w:rsid w:val="007377AD"/>
    <w:rsid w:val="00775C39"/>
    <w:rsid w:val="0078064E"/>
    <w:rsid w:val="007870EF"/>
    <w:rsid w:val="007901EB"/>
    <w:rsid w:val="007A3BE5"/>
    <w:rsid w:val="007B3D37"/>
    <w:rsid w:val="007C112B"/>
    <w:rsid w:val="007C58A1"/>
    <w:rsid w:val="007E3953"/>
    <w:rsid w:val="007F05BA"/>
    <w:rsid w:val="007F2A68"/>
    <w:rsid w:val="00813390"/>
    <w:rsid w:val="00817B4D"/>
    <w:rsid w:val="00832F59"/>
    <w:rsid w:val="008409F5"/>
    <w:rsid w:val="00863157"/>
    <w:rsid w:val="0086459C"/>
    <w:rsid w:val="008649ED"/>
    <w:rsid w:val="008A78D7"/>
    <w:rsid w:val="008B77F8"/>
    <w:rsid w:val="008D4283"/>
    <w:rsid w:val="008E1B82"/>
    <w:rsid w:val="008F67B6"/>
    <w:rsid w:val="00936DA3"/>
    <w:rsid w:val="009430DE"/>
    <w:rsid w:val="0095687B"/>
    <w:rsid w:val="00970955"/>
    <w:rsid w:val="00970E80"/>
    <w:rsid w:val="00974C9F"/>
    <w:rsid w:val="009932EF"/>
    <w:rsid w:val="00995063"/>
    <w:rsid w:val="0099669F"/>
    <w:rsid w:val="009E49B4"/>
    <w:rsid w:val="009F4D46"/>
    <w:rsid w:val="00A13BB1"/>
    <w:rsid w:val="00A27983"/>
    <w:rsid w:val="00A30EDD"/>
    <w:rsid w:val="00A35985"/>
    <w:rsid w:val="00A41306"/>
    <w:rsid w:val="00A442BF"/>
    <w:rsid w:val="00A53D9D"/>
    <w:rsid w:val="00A65F9E"/>
    <w:rsid w:val="00A749F8"/>
    <w:rsid w:val="00A845D0"/>
    <w:rsid w:val="00A93174"/>
    <w:rsid w:val="00AA2118"/>
    <w:rsid w:val="00AA2282"/>
    <w:rsid w:val="00AA5520"/>
    <w:rsid w:val="00AC00A2"/>
    <w:rsid w:val="00AC270A"/>
    <w:rsid w:val="00AD5662"/>
    <w:rsid w:val="00AE4007"/>
    <w:rsid w:val="00B261F8"/>
    <w:rsid w:val="00B27512"/>
    <w:rsid w:val="00B50677"/>
    <w:rsid w:val="00B61623"/>
    <w:rsid w:val="00B76783"/>
    <w:rsid w:val="00B80271"/>
    <w:rsid w:val="00B81639"/>
    <w:rsid w:val="00B822AE"/>
    <w:rsid w:val="00B90E52"/>
    <w:rsid w:val="00B93D30"/>
    <w:rsid w:val="00BA5416"/>
    <w:rsid w:val="00BA67F8"/>
    <w:rsid w:val="00BB5A8D"/>
    <w:rsid w:val="00BC404A"/>
    <w:rsid w:val="00BC55EB"/>
    <w:rsid w:val="00C04628"/>
    <w:rsid w:val="00C0543A"/>
    <w:rsid w:val="00C60729"/>
    <w:rsid w:val="00C62E31"/>
    <w:rsid w:val="00C8024E"/>
    <w:rsid w:val="00C824CA"/>
    <w:rsid w:val="00C97CFB"/>
    <w:rsid w:val="00CA61A6"/>
    <w:rsid w:val="00CB27DB"/>
    <w:rsid w:val="00CC5075"/>
    <w:rsid w:val="00CF445D"/>
    <w:rsid w:val="00D330D8"/>
    <w:rsid w:val="00D460CC"/>
    <w:rsid w:val="00D52124"/>
    <w:rsid w:val="00D55437"/>
    <w:rsid w:val="00D6689F"/>
    <w:rsid w:val="00D73A08"/>
    <w:rsid w:val="00D76AC5"/>
    <w:rsid w:val="00D84FBC"/>
    <w:rsid w:val="00DA30FA"/>
    <w:rsid w:val="00DD09A3"/>
    <w:rsid w:val="00DD3E07"/>
    <w:rsid w:val="00E05084"/>
    <w:rsid w:val="00E0637B"/>
    <w:rsid w:val="00E20210"/>
    <w:rsid w:val="00E41EA1"/>
    <w:rsid w:val="00E42501"/>
    <w:rsid w:val="00E4266B"/>
    <w:rsid w:val="00E46CA7"/>
    <w:rsid w:val="00E46F36"/>
    <w:rsid w:val="00E5528D"/>
    <w:rsid w:val="00EA3E1C"/>
    <w:rsid w:val="00EB3C5B"/>
    <w:rsid w:val="00F23E5E"/>
    <w:rsid w:val="00F26A9B"/>
    <w:rsid w:val="00F4119D"/>
    <w:rsid w:val="00F43983"/>
    <w:rsid w:val="00F61886"/>
    <w:rsid w:val="00F63635"/>
    <w:rsid w:val="00F7736C"/>
    <w:rsid w:val="00F90059"/>
    <w:rsid w:val="00FA16C2"/>
    <w:rsid w:val="00FA1935"/>
    <w:rsid w:val="00FB0243"/>
    <w:rsid w:val="00FB50A0"/>
    <w:rsid w:val="00FC3BDE"/>
    <w:rsid w:val="00FC3C43"/>
    <w:rsid w:val="00FE2C28"/>
    <w:rsid w:val="00FE6F30"/>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EB3C5B"/>
    <w:pPr>
      <w:keepNext/>
      <w:numPr>
        <w:numId w:val="7"/>
      </w:numPr>
      <w:autoSpaceDE w:val="0"/>
      <w:autoSpaceDN w:val="0"/>
      <w:adjustRightInd w:val="0"/>
      <w:spacing w:before="240" w:after="60"/>
      <w:jc w:val="center"/>
      <w:outlineLvl w:val="0"/>
    </w:pPr>
    <w:rPr>
      <w:rFonts w:ascii="Book Antiqua" w:eastAsia="MS Mincho" w:hAnsi="Book Antiqua" w:cs="CG Times (W1)"/>
      <w:b/>
      <w:kern w:val="28"/>
      <w:sz w:val="24"/>
      <w:lang w:eastAsia="ja-JP"/>
    </w:rPr>
  </w:style>
  <w:style w:type="paragraph" w:styleId="Heading3">
    <w:name w:val="heading 3"/>
    <w:basedOn w:val="Normal"/>
    <w:next w:val="Normal"/>
    <w:qFormat/>
    <w:rsid w:val="00EB3C5B"/>
    <w:pPr>
      <w:numPr>
        <w:ilvl w:val="2"/>
        <w:numId w:val="7"/>
      </w:numPr>
      <w:autoSpaceDE w:val="0"/>
      <w:autoSpaceDN w:val="0"/>
      <w:adjustRightInd w:val="0"/>
      <w:spacing w:before="240"/>
      <w:outlineLvl w:val="2"/>
    </w:pPr>
    <w:rPr>
      <w:rFonts w:ascii="Book Antiqua" w:eastAsia="MS Mincho" w:hAnsi="Book Antiqua" w:cs="CG Times (W1)"/>
      <w:sz w:val="24"/>
      <w:lang w:eastAsia="ja-JP"/>
    </w:rPr>
  </w:style>
  <w:style w:type="paragraph" w:styleId="Heading4">
    <w:name w:val="heading 4"/>
    <w:basedOn w:val="Normal"/>
    <w:next w:val="Normal"/>
    <w:qFormat/>
    <w:rsid w:val="00EB3C5B"/>
    <w:pPr>
      <w:keepNext/>
      <w:numPr>
        <w:ilvl w:val="3"/>
        <w:numId w:val="7"/>
      </w:numPr>
      <w:autoSpaceDE w:val="0"/>
      <w:autoSpaceDN w:val="0"/>
      <w:adjustRightInd w:val="0"/>
      <w:spacing w:before="240" w:after="60"/>
      <w:outlineLvl w:val="3"/>
    </w:pPr>
    <w:rPr>
      <w:rFonts w:eastAsia="MS Mincho"/>
      <w:b/>
      <w:bCs/>
      <w:sz w:val="28"/>
      <w:szCs w:val="28"/>
      <w:lang w:eastAsia="ja-JP"/>
    </w:rPr>
  </w:style>
  <w:style w:type="paragraph" w:styleId="Heading5">
    <w:name w:val="heading 5"/>
    <w:basedOn w:val="Normal"/>
    <w:next w:val="Normal"/>
    <w:qFormat/>
    <w:rsid w:val="00EB3C5B"/>
    <w:pPr>
      <w:numPr>
        <w:ilvl w:val="4"/>
        <w:numId w:val="7"/>
      </w:numPr>
      <w:autoSpaceDE w:val="0"/>
      <w:autoSpaceDN w:val="0"/>
      <w:adjustRightInd w:val="0"/>
      <w:spacing w:before="240" w:after="60"/>
      <w:outlineLvl w:val="4"/>
    </w:pPr>
    <w:rPr>
      <w:rFonts w:ascii="CG Times (W1)" w:eastAsia="MS Mincho" w:hAnsi="CG Times (W1)" w:cs="CG Times (W1)"/>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576"/>
        <w:tab w:val="left" w:pos="1296"/>
        <w:tab w:val="left" w:pos="2016"/>
      </w:tabs>
      <w:ind w:left="570" w:hanging="570"/>
    </w:pPr>
    <w:rPr>
      <w:rFonts w:ascii="Courier New" w:hAnsi="Courier New"/>
    </w:rPr>
  </w:style>
  <w:style w:type="paragraph" w:styleId="Title">
    <w:name w:val="Title"/>
    <w:basedOn w:val="Normal"/>
    <w:qFormat/>
    <w:pPr>
      <w:tabs>
        <w:tab w:val="left" w:pos="576"/>
        <w:tab w:val="left" w:pos="1296"/>
        <w:tab w:val="left" w:pos="2016"/>
      </w:tabs>
      <w:jc w:val="center"/>
    </w:pPr>
    <w:rPr>
      <w:rFonts w:ascii="Courier New" w:hAnsi="Courier New"/>
      <w:b/>
      <w:i/>
      <w:sz w:val="24"/>
      <w:u w:val="single"/>
    </w:rPr>
  </w:style>
  <w:style w:type="paragraph" w:styleId="BodyTextIndent2">
    <w:name w:val="Body Text Indent 2"/>
    <w:basedOn w:val="Normal"/>
    <w:pPr>
      <w:tabs>
        <w:tab w:val="left" w:pos="576"/>
        <w:tab w:val="left" w:pos="1008"/>
        <w:tab w:val="left" w:pos="2016"/>
        <w:tab w:val="left" w:pos="2736"/>
        <w:tab w:val="left" w:pos="3456"/>
        <w:tab w:val="left" w:pos="8496"/>
      </w:tabs>
      <w:ind w:left="570"/>
    </w:pPr>
    <w:rPr>
      <w:rFonts w:ascii="Courier New" w:hAnsi="Courier New"/>
    </w:rPr>
  </w:style>
  <w:style w:type="paragraph" w:styleId="BlockText">
    <w:name w:val="Block Text"/>
    <w:basedOn w:val="Normal"/>
    <w:pPr>
      <w:tabs>
        <w:tab w:val="left" w:pos="576"/>
        <w:tab w:val="left" w:pos="1008"/>
        <w:tab w:val="left" w:pos="2016"/>
        <w:tab w:val="left" w:pos="2736"/>
        <w:tab w:val="left" w:pos="3456"/>
        <w:tab w:val="left" w:pos="8496"/>
      </w:tabs>
      <w:ind w:left="576" w:right="144" w:hanging="576"/>
    </w:pPr>
    <w:rPr>
      <w:rFonts w:ascii="Courier New" w:hAnsi="Courier New"/>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CG Times (WN)" w:hAnsi="CG Times (WN)"/>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sid w:val="00A41306"/>
    <w:pPr>
      <w:spacing w:after="120"/>
    </w:pPr>
  </w:style>
  <w:style w:type="table" w:customStyle="1" w:styleId="Tabellengitternetz">
    <w:name w:val="Tabellengitternetz"/>
    <w:basedOn w:val="TableNormal"/>
    <w:rsid w:val="00A41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Insertion">
    <w:name w:val="DeltaView Insertion"/>
    <w:rsid w:val="003F4C8B"/>
    <w:rPr>
      <w:color w:val="0000FF"/>
      <w:spacing w:val="0"/>
      <w:u w:val="double"/>
    </w:rPr>
  </w:style>
  <w:style w:type="paragraph" w:customStyle="1" w:styleId="Heading5Text-Number">
    <w:name w:val="Heading 5 [Text - Number]"/>
    <w:basedOn w:val="Normal"/>
    <w:rsid w:val="00EB3C5B"/>
    <w:pPr>
      <w:numPr>
        <w:ilvl w:val="5"/>
        <w:numId w:val="7"/>
      </w:numPr>
      <w:autoSpaceDE w:val="0"/>
      <w:autoSpaceDN w:val="0"/>
      <w:adjustRightInd w:val="0"/>
    </w:pPr>
    <w:rPr>
      <w:rFonts w:ascii="CG Times (W1)" w:eastAsia="MS Mincho" w:hAnsi="CG Times (W1)" w:cs="CG Times (W1)"/>
      <w:lang w:eastAsia="ja-JP"/>
    </w:rPr>
  </w:style>
  <w:style w:type="character" w:customStyle="1" w:styleId="FooterChar">
    <w:name w:val="Footer Char"/>
    <w:basedOn w:val="DefaultParagraphFont"/>
    <w:link w:val="Footer"/>
    <w:uiPriority w:val="99"/>
    <w:rsid w:val="002C6D31"/>
  </w:style>
  <w:style w:type="paragraph" w:styleId="BalloonText">
    <w:name w:val="Balloon Text"/>
    <w:basedOn w:val="Normal"/>
    <w:link w:val="BalloonTextChar"/>
    <w:rsid w:val="00360869"/>
    <w:rPr>
      <w:rFonts w:ascii="Tahoma" w:hAnsi="Tahoma" w:cs="Tahoma"/>
      <w:sz w:val="16"/>
      <w:szCs w:val="16"/>
    </w:rPr>
  </w:style>
  <w:style w:type="character" w:customStyle="1" w:styleId="BalloonTextChar">
    <w:name w:val="Balloon Text Char"/>
    <w:basedOn w:val="DefaultParagraphFont"/>
    <w:link w:val="BalloonText"/>
    <w:rsid w:val="00360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EB3C5B"/>
    <w:pPr>
      <w:keepNext/>
      <w:numPr>
        <w:numId w:val="7"/>
      </w:numPr>
      <w:autoSpaceDE w:val="0"/>
      <w:autoSpaceDN w:val="0"/>
      <w:adjustRightInd w:val="0"/>
      <w:spacing w:before="240" w:after="60"/>
      <w:jc w:val="center"/>
      <w:outlineLvl w:val="0"/>
    </w:pPr>
    <w:rPr>
      <w:rFonts w:ascii="Book Antiqua" w:eastAsia="MS Mincho" w:hAnsi="Book Antiqua" w:cs="CG Times (W1)"/>
      <w:b/>
      <w:kern w:val="28"/>
      <w:sz w:val="24"/>
      <w:lang w:eastAsia="ja-JP"/>
    </w:rPr>
  </w:style>
  <w:style w:type="paragraph" w:styleId="Heading3">
    <w:name w:val="heading 3"/>
    <w:basedOn w:val="Normal"/>
    <w:next w:val="Normal"/>
    <w:qFormat/>
    <w:rsid w:val="00EB3C5B"/>
    <w:pPr>
      <w:numPr>
        <w:ilvl w:val="2"/>
        <w:numId w:val="7"/>
      </w:numPr>
      <w:autoSpaceDE w:val="0"/>
      <w:autoSpaceDN w:val="0"/>
      <w:adjustRightInd w:val="0"/>
      <w:spacing w:before="240"/>
      <w:outlineLvl w:val="2"/>
    </w:pPr>
    <w:rPr>
      <w:rFonts w:ascii="Book Antiqua" w:eastAsia="MS Mincho" w:hAnsi="Book Antiqua" w:cs="CG Times (W1)"/>
      <w:sz w:val="24"/>
      <w:lang w:eastAsia="ja-JP"/>
    </w:rPr>
  </w:style>
  <w:style w:type="paragraph" w:styleId="Heading4">
    <w:name w:val="heading 4"/>
    <w:basedOn w:val="Normal"/>
    <w:next w:val="Normal"/>
    <w:qFormat/>
    <w:rsid w:val="00EB3C5B"/>
    <w:pPr>
      <w:keepNext/>
      <w:numPr>
        <w:ilvl w:val="3"/>
        <w:numId w:val="7"/>
      </w:numPr>
      <w:autoSpaceDE w:val="0"/>
      <w:autoSpaceDN w:val="0"/>
      <w:adjustRightInd w:val="0"/>
      <w:spacing w:before="240" w:after="60"/>
      <w:outlineLvl w:val="3"/>
    </w:pPr>
    <w:rPr>
      <w:rFonts w:eastAsia="MS Mincho"/>
      <w:b/>
      <w:bCs/>
      <w:sz w:val="28"/>
      <w:szCs w:val="28"/>
      <w:lang w:eastAsia="ja-JP"/>
    </w:rPr>
  </w:style>
  <w:style w:type="paragraph" w:styleId="Heading5">
    <w:name w:val="heading 5"/>
    <w:basedOn w:val="Normal"/>
    <w:next w:val="Normal"/>
    <w:qFormat/>
    <w:rsid w:val="00EB3C5B"/>
    <w:pPr>
      <w:numPr>
        <w:ilvl w:val="4"/>
        <w:numId w:val="7"/>
      </w:numPr>
      <w:autoSpaceDE w:val="0"/>
      <w:autoSpaceDN w:val="0"/>
      <w:adjustRightInd w:val="0"/>
      <w:spacing w:before="240" w:after="60"/>
      <w:outlineLvl w:val="4"/>
    </w:pPr>
    <w:rPr>
      <w:rFonts w:ascii="CG Times (W1)" w:eastAsia="MS Mincho" w:hAnsi="CG Times (W1)" w:cs="CG Times (W1)"/>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576"/>
        <w:tab w:val="left" w:pos="1296"/>
        <w:tab w:val="left" w:pos="2016"/>
      </w:tabs>
      <w:ind w:left="570" w:hanging="570"/>
    </w:pPr>
    <w:rPr>
      <w:rFonts w:ascii="Courier New" w:hAnsi="Courier New"/>
    </w:rPr>
  </w:style>
  <w:style w:type="paragraph" w:styleId="Title">
    <w:name w:val="Title"/>
    <w:basedOn w:val="Normal"/>
    <w:qFormat/>
    <w:pPr>
      <w:tabs>
        <w:tab w:val="left" w:pos="576"/>
        <w:tab w:val="left" w:pos="1296"/>
        <w:tab w:val="left" w:pos="2016"/>
      </w:tabs>
      <w:jc w:val="center"/>
    </w:pPr>
    <w:rPr>
      <w:rFonts w:ascii="Courier New" w:hAnsi="Courier New"/>
      <w:b/>
      <w:i/>
      <w:sz w:val="24"/>
      <w:u w:val="single"/>
    </w:rPr>
  </w:style>
  <w:style w:type="paragraph" w:styleId="BodyTextIndent2">
    <w:name w:val="Body Text Indent 2"/>
    <w:basedOn w:val="Normal"/>
    <w:pPr>
      <w:tabs>
        <w:tab w:val="left" w:pos="576"/>
        <w:tab w:val="left" w:pos="1008"/>
        <w:tab w:val="left" w:pos="2016"/>
        <w:tab w:val="left" w:pos="2736"/>
        <w:tab w:val="left" w:pos="3456"/>
        <w:tab w:val="left" w:pos="8496"/>
      </w:tabs>
      <w:ind w:left="570"/>
    </w:pPr>
    <w:rPr>
      <w:rFonts w:ascii="Courier New" w:hAnsi="Courier New"/>
    </w:rPr>
  </w:style>
  <w:style w:type="paragraph" w:styleId="BlockText">
    <w:name w:val="Block Text"/>
    <w:basedOn w:val="Normal"/>
    <w:pPr>
      <w:tabs>
        <w:tab w:val="left" w:pos="576"/>
        <w:tab w:val="left" w:pos="1008"/>
        <w:tab w:val="left" w:pos="2016"/>
        <w:tab w:val="left" w:pos="2736"/>
        <w:tab w:val="left" w:pos="3456"/>
        <w:tab w:val="left" w:pos="8496"/>
      </w:tabs>
      <w:ind w:left="576" w:right="144" w:hanging="576"/>
    </w:pPr>
    <w:rPr>
      <w:rFonts w:ascii="Courier New" w:hAnsi="Courier New"/>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CG Times (WN)" w:hAnsi="CG Times (WN)"/>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sid w:val="00A41306"/>
    <w:pPr>
      <w:spacing w:after="120"/>
    </w:pPr>
  </w:style>
  <w:style w:type="table" w:customStyle="1" w:styleId="Tabellengitternetz">
    <w:name w:val="Tabellengitternetz"/>
    <w:basedOn w:val="TableNormal"/>
    <w:rsid w:val="00A41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Insertion">
    <w:name w:val="DeltaView Insertion"/>
    <w:rsid w:val="003F4C8B"/>
    <w:rPr>
      <w:color w:val="0000FF"/>
      <w:spacing w:val="0"/>
      <w:u w:val="double"/>
    </w:rPr>
  </w:style>
  <w:style w:type="paragraph" w:customStyle="1" w:styleId="Heading5Text-Number">
    <w:name w:val="Heading 5 [Text - Number]"/>
    <w:basedOn w:val="Normal"/>
    <w:rsid w:val="00EB3C5B"/>
    <w:pPr>
      <w:numPr>
        <w:ilvl w:val="5"/>
        <w:numId w:val="7"/>
      </w:numPr>
      <w:autoSpaceDE w:val="0"/>
      <w:autoSpaceDN w:val="0"/>
      <w:adjustRightInd w:val="0"/>
    </w:pPr>
    <w:rPr>
      <w:rFonts w:ascii="CG Times (W1)" w:eastAsia="MS Mincho" w:hAnsi="CG Times (W1)" w:cs="CG Times (W1)"/>
      <w:lang w:eastAsia="ja-JP"/>
    </w:rPr>
  </w:style>
  <w:style w:type="character" w:customStyle="1" w:styleId="FooterChar">
    <w:name w:val="Footer Char"/>
    <w:basedOn w:val="DefaultParagraphFont"/>
    <w:link w:val="Footer"/>
    <w:uiPriority w:val="99"/>
    <w:rsid w:val="002C6D31"/>
  </w:style>
  <w:style w:type="paragraph" w:styleId="BalloonText">
    <w:name w:val="Balloon Text"/>
    <w:basedOn w:val="Normal"/>
    <w:link w:val="BalloonTextChar"/>
    <w:rsid w:val="00360869"/>
    <w:rPr>
      <w:rFonts w:ascii="Tahoma" w:hAnsi="Tahoma" w:cs="Tahoma"/>
      <w:sz w:val="16"/>
      <w:szCs w:val="16"/>
    </w:rPr>
  </w:style>
  <w:style w:type="character" w:customStyle="1" w:styleId="BalloonTextChar">
    <w:name w:val="Balloon Text Char"/>
    <w:basedOn w:val="DefaultParagraphFont"/>
    <w:link w:val="BalloonText"/>
    <w:rsid w:val="00360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032AB-31A9-4DF7-B75E-2657F2AC9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1281</Words>
  <Characters>7307</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MUTUAL CONFIDENTIAL DISCLOSURE AGREEMENT</vt:lpstr>
      <vt:lpstr>MUTUAL CONFIDENTIAL DISCLOSURE AGREEMENT</vt:lpstr>
    </vt:vector>
  </TitlesOfParts>
  <Company>Invensys Controls</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 DISCLOSURE AGREEMENT</dc:title>
  <dc:creator>Jim Spool</dc:creator>
  <cp:lastModifiedBy>Shalini Katiyar</cp:lastModifiedBy>
  <cp:revision>7</cp:revision>
  <cp:lastPrinted>2011-08-12T10:11:00Z</cp:lastPrinted>
  <dcterms:created xsi:type="dcterms:W3CDTF">2016-03-07T11:07:00Z</dcterms:created>
  <dcterms:modified xsi:type="dcterms:W3CDTF">2021-06-07T12:53:00Z</dcterms:modified>
</cp:coreProperties>
</file>